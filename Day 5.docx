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ACDBE" w14:textId="5B04F9E0" w:rsidR="0047294D" w:rsidRPr="00A32E05" w:rsidRDefault="0047294D" w:rsidP="0047294D">
      <w:pPr>
        <w:pStyle w:val="NormalWeb"/>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0BDB"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D48BCC8" w14:textId="76DE0F45" w:rsidR="0047294D" w:rsidRPr="00A32E05" w:rsidRDefault="0047294D" w:rsidP="0047294D">
      <w:pPr>
        <w:pStyle w:val="NormalWeb"/>
        <w:rPr>
          <w:color w:val="23282D"/>
          <w:sz w:val="22"/>
          <w:szCs w:val="22"/>
        </w:rPr>
      </w:pPr>
      <w:r w:rsidRPr="00A32E05">
        <w:rPr>
          <w:color w:val="23282D"/>
          <w:sz w:val="22"/>
          <w:szCs w:val="22"/>
        </w:rPr>
        <w:t xml:space="preserve">Every day we will have a GitHub repository page that outlines each day and the activities that we will complete. We will also provide </w:t>
      </w:r>
      <w:r w:rsidR="005D67F0" w:rsidRPr="00A32E05">
        <w:rPr>
          <w:color w:val="23282D"/>
          <w:sz w:val="22"/>
          <w:szCs w:val="22"/>
        </w:rPr>
        <w:t>all</w:t>
      </w:r>
      <w:r w:rsidRPr="00A32E05">
        <w:rPr>
          <w:color w:val="23282D"/>
          <w:sz w:val="22"/>
          <w:szCs w:val="22"/>
        </w:rPr>
        <w:t xml:space="preserve"> homework on these pages. </w:t>
      </w:r>
    </w:p>
    <w:p w14:paraId="56550740" w14:textId="77777777" w:rsidR="0047294D" w:rsidRPr="00A32E05" w:rsidRDefault="0047294D" w:rsidP="0047294D">
      <w:pPr>
        <w:pStyle w:val="NormalWeb"/>
        <w:rPr>
          <w:color w:val="23282D"/>
          <w:sz w:val="22"/>
          <w:szCs w:val="22"/>
        </w:rPr>
      </w:pPr>
      <w:r w:rsidRPr="00A32E05">
        <w:rPr>
          <w:color w:val="23282D"/>
          <w:sz w:val="22"/>
          <w:szCs w:val="22"/>
        </w:rPr>
        <w:t xml:space="preserve">Feel free to browse the other days to see what is coming up! </w:t>
      </w:r>
    </w:p>
    <w:p w14:paraId="32C5988A" w14:textId="3FFCBF08" w:rsidR="00BF1F00" w:rsidRPr="00A32E05" w:rsidRDefault="0047294D" w:rsidP="0047294D">
      <w:pPr>
        <w:pStyle w:val="NormalWeb"/>
        <w:rPr>
          <w:color w:val="23282D"/>
          <w:sz w:val="22"/>
          <w:szCs w:val="22"/>
        </w:rPr>
      </w:pPr>
      <w:r w:rsidRPr="00A32E05">
        <w:rPr>
          <w:color w:val="23282D"/>
          <w:sz w:val="22"/>
          <w:szCs w:val="22"/>
        </w:rPr>
        <w:t xml:space="preserve">As always, let us know if you need any help or have any questions. </w:t>
      </w:r>
    </w:p>
    <w:p w14:paraId="5E395E36" w14:textId="01E590BA" w:rsidR="005D67F0" w:rsidRPr="00A32E05" w:rsidRDefault="005D67F0" w:rsidP="0047294D">
      <w:pPr>
        <w:pStyle w:val="NormalWeb"/>
      </w:pPr>
      <w:r w:rsidRPr="00A32E05">
        <w:rPr>
          <w:i/>
          <w:iCs/>
          <w:color w:val="23282D"/>
          <w:sz w:val="22"/>
          <w:szCs w:val="22"/>
        </w:rPr>
        <w:t>Link to Camp GitHub</w:t>
      </w:r>
      <w:r w:rsidRPr="00A32E05">
        <w:rPr>
          <w:color w:val="23282D"/>
          <w:sz w:val="22"/>
          <w:szCs w:val="22"/>
        </w:rPr>
        <w:t xml:space="preserve">: </w:t>
      </w:r>
      <w:hyperlink r:id="rId5" w:history="1">
        <w:r w:rsidRPr="00A32E05">
          <w:rPr>
            <w:rStyle w:val="Hyperlink"/>
            <w:sz w:val="22"/>
            <w:szCs w:val="22"/>
          </w:rPr>
          <w:t>https://github.com/paigerodeghero/ClemsonGameCodingCamp/tree/master/2021</w:t>
        </w:r>
      </w:hyperlink>
      <w:r w:rsidRPr="00A32E05">
        <w:rPr>
          <w:color w:val="23282D"/>
          <w:sz w:val="22"/>
          <w:szCs w:val="22"/>
        </w:rPr>
        <w:t xml:space="preserve"> </w:t>
      </w:r>
    </w:p>
    <w:p w14:paraId="14C354AB" w14:textId="48DDEB31" w:rsidR="0047294D" w:rsidRPr="00A32E05" w:rsidRDefault="00870BDB" w:rsidP="0047294D">
      <w:pPr>
        <w:pStyle w:val="NormalWeb"/>
      </w:pPr>
      <w:r w:rsidRPr="00A32E05">
        <w:rPr>
          <w:b/>
          <w:bCs/>
          <w:color w:val="23282D"/>
          <w:sz w:val="32"/>
          <w:szCs w:val="32"/>
        </w:rPr>
        <w:t xml:space="preserve">Day 3: </w:t>
      </w:r>
      <w:r w:rsidR="00514205" w:rsidRPr="00A32E05">
        <w:rPr>
          <w:b/>
          <w:bCs/>
          <w:color w:val="23282D"/>
          <w:sz w:val="32"/>
          <w:szCs w:val="32"/>
        </w:rPr>
        <w:t xml:space="preserve">Flappy Threads the Needle and Beginning </w:t>
      </w:r>
      <w:r w:rsidR="007F6591" w:rsidRPr="00A32E05">
        <w:rPr>
          <w:b/>
          <w:bCs/>
          <w:color w:val="23282D"/>
          <w:sz w:val="32"/>
          <w:szCs w:val="32"/>
        </w:rPr>
        <w:t>Game Development</w:t>
      </w:r>
    </w:p>
    <w:p w14:paraId="22466311" w14:textId="0E9067D7" w:rsidR="00E76FA3" w:rsidRPr="000E0E1F" w:rsidRDefault="00BF1F00" w:rsidP="00E76FA3">
      <w:pPr>
        <w:pStyle w:val="NormalWeb"/>
        <w:rPr>
          <w:color w:val="23282D"/>
        </w:rPr>
      </w:pPr>
      <w:bookmarkStart w:id="0" w:name="_GoBack"/>
      <w:bookmarkEnd w:id="0"/>
      <w:r w:rsidRPr="000E0E1F">
        <w:rPr>
          <w:b/>
          <w:bCs/>
          <w:color w:val="23282D"/>
          <w:highlight w:val="yellow"/>
        </w:rPr>
        <w:t>INSTRUCTION</w:t>
      </w:r>
      <w:r w:rsidR="00287F1D" w:rsidRPr="000E0E1F">
        <w:rPr>
          <w:color w:val="23282D"/>
        </w:rPr>
        <w:t xml:space="preserve">: </w:t>
      </w:r>
      <w:r w:rsidR="00870BDB" w:rsidRPr="000E0E1F">
        <w:rPr>
          <w:color w:val="23282D"/>
        </w:rPr>
        <w:t xml:space="preserve">Going over last </w:t>
      </w:r>
      <w:r w:rsidR="3CAA5580" w:rsidRPr="000E0E1F">
        <w:rPr>
          <w:color w:val="23282D"/>
        </w:rPr>
        <w:t>night's</w:t>
      </w:r>
      <w:r w:rsidR="000E0E1F">
        <w:rPr>
          <w:color w:val="23282D"/>
        </w:rPr>
        <w:t xml:space="preserve"> (optional)</w:t>
      </w:r>
      <w:r w:rsidR="00E76FA3" w:rsidRPr="000E0E1F">
        <w:rPr>
          <w:color w:val="23282D"/>
        </w:rPr>
        <w:t xml:space="preserve"> homework assignment of making one change to the game </w:t>
      </w:r>
      <w:r w:rsidR="00C5724D" w:rsidRPr="000E0E1F">
        <w:rPr>
          <w:color w:val="23282D"/>
        </w:rPr>
        <w:t>(approximately 5 minutes)</w:t>
      </w:r>
      <w:r w:rsidR="00737A2B" w:rsidRPr="000E0E1F">
        <w:rPr>
          <w:color w:val="23282D"/>
        </w:rPr>
        <w:t xml:space="preserve"> or practice screen sharing if no one wants to volunteer</w:t>
      </w:r>
    </w:p>
    <w:p w14:paraId="3EFB63E1" w14:textId="77777777" w:rsidR="00E76FA3" w:rsidRPr="000E0E1F" w:rsidRDefault="003E6D52" w:rsidP="00E76FA3">
      <w:pPr>
        <w:pStyle w:val="NormalWeb"/>
        <w:ind w:left="720"/>
        <w:rPr>
          <w:color w:val="23282D"/>
        </w:rPr>
      </w:pPr>
      <w:r w:rsidRPr="000E0E1F">
        <w:rPr>
          <w:color w:val="23282D"/>
        </w:rPr>
        <w:t>Have each student group go over their homework with the group</w:t>
      </w:r>
      <w:r w:rsidR="00E76FA3" w:rsidRPr="000E0E1F">
        <w:rPr>
          <w:color w:val="23282D"/>
        </w:rPr>
        <w:t>, explain what change they made to Professor Platypus</w:t>
      </w:r>
      <w:r w:rsidRPr="000E0E1F">
        <w:rPr>
          <w:color w:val="23282D"/>
        </w:rPr>
        <w:t xml:space="preserve"> (2-3 minutes each)</w:t>
      </w:r>
    </w:p>
    <w:p w14:paraId="17426582" w14:textId="1DE6EC13" w:rsidR="00BA0769" w:rsidRPr="00A32E05" w:rsidRDefault="00BA0769" w:rsidP="00E76FA3">
      <w:pPr>
        <w:pStyle w:val="NormalWeb"/>
        <w:ind w:left="720"/>
        <w:rPr>
          <w:color w:val="23282D"/>
        </w:rPr>
      </w:pPr>
      <w:r w:rsidRPr="00A32E05">
        <w:rPr>
          <w:color w:val="23282D"/>
        </w:rPr>
        <w:tab/>
      </w:r>
      <w:r w:rsidR="00DC10BC" w:rsidRPr="00A32E05">
        <w:rPr>
          <w:color w:val="23282D"/>
        </w:rPr>
        <w:t xml:space="preserve"> </w:t>
      </w:r>
    </w:p>
    <w:p w14:paraId="6533EB35" w14:textId="0C4E8A8C" w:rsidR="00FF2925" w:rsidRDefault="0029086E" w:rsidP="00FF2925">
      <w:pPr>
        <w:pStyle w:val="NormalWeb"/>
      </w:pPr>
      <w:r>
        <w:t>Spawning MORE Rocks</w:t>
      </w:r>
    </w:p>
    <w:p w14:paraId="5DFACA16" w14:textId="3CBD26E1" w:rsidR="00FF2925" w:rsidRDefault="00FF2925" w:rsidP="00FF2925">
      <w:pPr>
        <w:pStyle w:val="NormalWeb"/>
      </w:pPr>
    </w:p>
    <w:p w14:paraId="78DBEB02" w14:textId="58CB8705" w:rsidR="00C061F1" w:rsidRDefault="004E6E69" w:rsidP="00080186">
      <w:pPr>
        <w:pStyle w:val="NormalWeb"/>
        <w:numPr>
          <w:ilvl w:val="0"/>
          <w:numId w:val="7"/>
        </w:numPr>
      </w:pPr>
      <w:r>
        <w:t>Open your work from yesterday, if you need a fresh copy go here and get this release</w:t>
      </w:r>
      <w:r w:rsidR="00C061F1">
        <w:t xml:space="preserve">: </w:t>
      </w:r>
      <w:hyperlink r:id="rId6" w:history="1">
        <w:r w:rsidR="00C061F1" w:rsidRPr="0015102B">
          <w:rPr>
            <w:rStyle w:val="Hyperlink"/>
          </w:rPr>
          <w:t>https://github.com/ekokind/improved_profPlaty/releases/tag/2.1</w:t>
        </w:r>
      </w:hyperlink>
    </w:p>
    <w:p w14:paraId="573ABF35" w14:textId="1CAD3445" w:rsidR="004E6E69" w:rsidRDefault="004E6E69" w:rsidP="004E6E69">
      <w:pPr>
        <w:pStyle w:val="NormalWeb"/>
        <w:numPr>
          <w:ilvl w:val="1"/>
          <w:numId w:val="7"/>
        </w:numPr>
      </w:pPr>
      <w:r>
        <w:t xml:space="preserve">If you are starting from your copy from </w:t>
      </w:r>
      <w:proofErr w:type="gramStart"/>
      <w:r>
        <w:t>yesterday</w:t>
      </w:r>
      <w:proofErr w:type="gramEnd"/>
      <w:r>
        <w:t xml:space="preserve"> we need to make one change to line 20 in the RockSpawner.gd file</w:t>
      </w:r>
    </w:p>
    <w:p w14:paraId="3BBAFD87" w14:textId="424A8D3A" w:rsidR="004E6E69" w:rsidRDefault="004E6E69" w:rsidP="004E6E69">
      <w:pPr>
        <w:pStyle w:val="NormalWeb"/>
        <w:numPr>
          <w:ilvl w:val="1"/>
          <w:numId w:val="7"/>
        </w:numPr>
      </w:pPr>
      <w:proofErr w:type="spellStart"/>
      <w:proofErr w:type="gramStart"/>
      <w:r w:rsidRPr="004E6E69">
        <w:t>rock.position</w:t>
      </w:r>
      <w:proofErr w:type="spellEnd"/>
      <w:proofErr w:type="gramEnd"/>
      <w:r w:rsidRPr="004E6E69">
        <w:t xml:space="preserve"> = Vector2(300, </w:t>
      </w:r>
      <w:proofErr w:type="spellStart"/>
      <w:r w:rsidRPr="004E6E69">
        <w:t>rand_range</w:t>
      </w:r>
      <w:proofErr w:type="spellEnd"/>
      <w:r w:rsidRPr="004E6E69">
        <w:t xml:space="preserve">(0, </w:t>
      </w:r>
      <w:proofErr w:type="spellStart"/>
      <w:r w:rsidRPr="004E6E69">
        <w:t>rect.y</w:t>
      </w:r>
      <w:proofErr w:type="spellEnd"/>
      <w:r w:rsidRPr="004E6E69">
        <w:t>))</w:t>
      </w:r>
    </w:p>
    <w:p w14:paraId="4118BFF0" w14:textId="49580006" w:rsidR="004E6E69" w:rsidRDefault="004E6E69" w:rsidP="004E6E69">
      <w:pPr>
        <w:pStyle w:val="NormalWeb"/>
        <w:numPr>
          <w:ilvl w:val="1"/>
          <w:numId w:val="7"/>
        </w:numPr>
      </w:pPr>
      <w:r>
        <w:t xml:space="preserve">why this change? Coordinates! On the Godot game window screen it might seem like we are working on an </w:t>
      </w:r>
      <w:proofErr w:type="gramStart"/>
      <w:r>
        <w:t>X,Y</w:t>
      </w:r>
      <w:proofErr w:type="gramEnd"/>
      <w:r>
        <w:t xml:space="preserve"> coordinate plane, we are but not in the way it is presented visually. When we are working with our game we need to keep the coordinates relative to the GAME WINDOW SIZE (256 by 512) and not what looks like a coordinate plane. Below is a visual representation of the coordinates we are working in</w:t>
      </w:r>
    </w:p>
    <w:p w14:paraId="5005C51D" w14:textId="70547E96" w:rsidR="004E6E69" w:rsidRDefault="004E6E69" w:rsidP="004E6E69">
      <w:pPr>
        <w:pStyle w:val="NormalWeb"/>
        <w:ind w:left="1440"/>
      </w:pPr>
      <w:r w:rsidRPr="004E6E69">
        <w:lastRenderedPageBreak/>
        <w:drawing>
          <wp:inline distT="0" distB="0" distL="0" distR="0" wp14:anchorId="7489421E" wp14:editId="50BA5C07">
            <wp:extent cx="5075360" cy="54716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360" cy="5471634"/>
                    </a:xfrm>
                    <a:prstGeom prst="rect">
                      <a:avLst/>
                    </a:prstGeom>
                  </pic:spPr>
                </pic:pic>
              </a:graphicData>
            </a:graphic>
          </wp:inline>
        </w:drawing>
      </w:r>
    </w:p>
    <w:p w14:paraId="1D563695" w14:textId="2AAE6B64" w:rsidR="004E6E69" w:rsidRDefault="004E6E69" w:rsidP="00FF2925">
      <w:pPr>
        <w:pStyle w:val="NormalWeb"/>
        <w:numPr>
          <w:ilvl w:val="0"/>
          <w:numId w:val="7"/>
        </w:numPr>
      </w:pPr>
      <w:r>
        <w:t>Once that change/</w:t>
      </w:r>
      <w:r w:rsidR="00C061F1">
        <w:t>clarification</w:t>
      </w:r>
      <w:r>
        <w:t xml:space="preserve"> is made we can now move on to spawning multiple rocks</w:t>
      </w:r>
    </w:p>
    <w:p w14:paraId="455D52AC" w14:textId="005A9B8C" w:rsidR="00896F52" w:rsidRDefault="00FF2925" w:rsidP="00FF2925">
      <w:pPr>
        <w:pStyle w:val="NormalWeb"/>
        <w:numPr>
          <w:ilvl w:val="0"/>
          <w:numId w:val="7"/>
        </w:numPr>
      </w:pPr>
      <w:r>
        <w:t>we need more rocks!</w:t>
      </w:r>
    </w:p>
    <w:p w14:paraId="4CDFD454" w14:textId="1176F53B" w:rsidR="00FF2925" w:rsidRDefault="00FF2925" w:rsidP="00FF2925">
      <w:pPr>
        <w:pStyle w:val="NormalWeb"/>
        <w:numPr>
          <w:ilvl w:val="1"/>
          <w:numId w:val="7"/>
        </w:numPr>
      </w:pPr>
      <w:r>
        <w:t>To do this we will need a timer that will spawn our rocks at intervals</w:t>
      </w:r>
    </w:p>
    <w:p w14:paraId="1BAA90A2" w14:textId="42E60222" w:rsidR="00FF2925" w:rsidRDefault="00FF2925" w:rsidP="00FF2925">
      <w:pPr>
        <w:pStyle w:val="NormalWeb"/>
        <w:numPr>
          <w:ilvl w:val="1"/>
          <w:numId w:val="7"/>
        </w:numPr>
      </w:pPr>
      <w:r>
        <w:t xml:space="preserve">Go into the </w:t>
      </w:r>
      <w:proofErr w:type="spellStart"/>
      <w:r>
        <w:t>RockSpawner</w:t>
      </w:r>
      <w:proofErr w:type="spellEnd"/>
      <w:r>
        <w:t xml:space="preserve"> Scene and add a timer node at the top</w:t>
      </w:r>
    </w:p>
    <w:p w14:paraId="0CECB9FB" w14:textId="3B63A19C" w:rsidR="00FF2925" w:rsidRDefault="00FF2925" w:rsidP="00FF2925">
      <w:pPr>
        <w:pStyle w:val="NormalWeb"/>
        <w:numPr>
          <w:ilvl w:val="2"/>
          <w:numId w:val="7"/>
        </w:numPr>
      </w:pPr>
      <w:r w:rsidRPr="00FF2925">
        <w:rPr>
          <w:noProof/>
        </w:rPr>
        <w:drawing>
          <wp:inline distT="0" distB="0" distL="0" distR="0" wp14:anchorId="38D6383B" wp14:editId="0D3813FE">
            <wp:extent cx="1851820" cy="10211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1820" cy="1021168"/>
                    </a:xfrm>
                    <a:prstGeom prst="rect">
                      <a:avLst/>
                    </a:prstGeom>
                  </pic:spPr>
                </pic:pic>
              </a:graphicData>
            </a:graphic>
          </wp:inline>
        </w:drawing>
      </w:r>
    </w:p>
    <w:p w14:paraId="783BA932" w14:textId="615C67EE" w:rsidR="00FF2925" w:rsidRDefault="00F628AB" w:rsidP="00FF2925">
      <w:pPr>
        <w:pStyle w:val="NormalWeb"/>
        <w:numPr>
          <w:ilvl w:val="1"/>
          <w:numId w:val="7"/>
        </w:numPr>
      </w:pPr>
      <w:r>
        <w:t>Rename this to “</w:t>
      </w:r>
      <w:proofErr w:type="spellStart"/>
      <w:r>
        <w:t>SpawnTimer</w:t>
      </w:r>
      <w:proofErr w:type="spellEnd"/>
      <w:r>
        <w:t>”</w:t>
      </w:r>
    </w:p>
    <w:p w14:paraId="310C125E" w14:textId="068B83D2" w:rsidR="00F628AB" w:rsidRDefault="00F628AB" w:rsidP="00FF2925">
      <w:pPr>
        <w:pStyle w:val="NormalWeb"/>
        <w:numPr>
          <w:ilvl w:val="1"/>
          <w:numId w:val="7"/>
        </w:numPr>
      </w:pPr>
      <w:r>
        <w:t>In the Inspector Window check “</w:t>
      </w:r>
      <w:proofErr w:type="spellStart"/>
      <w:r>
        <w:t>autostart</w:t>
      </w:r>
      <w:proofErr w:type="spellEnd"/>
      <w:r>
        <w:t>”</w:t>
      </w:r>
    </w:p>
    <w:p w14:paraId="314CB175" w14:textId="40A7985D" w:rsidR="00F628AB" w:rsidRDefault="00F628AB" w:rsidP="00FF2925">
      <w:pPr>
        <w:pStyle w:val="NormalWeb"/>
        <w:numPr>
          <w:ilvl w:val="1"/>
          <w:numId w:val="7"/>
        </w:numPr>
      </w:pPr>
      <w:r>
        <w:t>Now we need to connect it to a signal</w:t>
      </w:r>
    </w:p>
    <w:p w14:paraId="788CF389" w14:textId="5D4A36EB" w:rsidR="00F628AB" w:rsidRDefault="00F628AB" w:rsidP="00F628AB">
      <w:pPr>
        <w:pStyle w:val="NormalWeb"/>
        <w:numPr>
          <w:ilvl w:val="2"/>
          <w:numId w:val="7"/>
        </w:numPr>
      </w:pPr>
      <w:r>
        <w:t>Go to the Node tab (next to the inspector)</w:t>
      </w:r>
    </w:p>
    <w:p w14:paraId="0329BEB9" w14:textId="27EDB52C" w:rsidR="00F628AB" w:rsidRDefault="00F628AB" w:rsidP="00F628AB">
      <w:pPr>
        <w:pStyle w:val="NormalWeb"/>
        <w:numPr>
          <w:ilvl w:val="2"/>
          <w:numId w:val="7"/>
        </w:numPr>
      </w:pPr>
      <w:r>
        <w:lastRenderedPageBreak/>
        <w:t>Click on “timeout” and connect it to “</w:t>
      </w:r>
      <w:proofErr w:type="spellStart"/>
      <w:r>
        <w:t>RockSpawner</w:t>
      </w:r>
      <w:proofErr w:type="spellEnd"/>
      <w:r>
        <w:t>” node</w:t>
      </w:r>
    </w:p>
    <w:p w14:paraId="654C12C1" w14:textId="41EFEE89" w:rsidR="00F628AB" w:rsidRDefault="00F628AB" w:rsidP="00F628AB">
      <w:pPr>
        <w:pStyle w:val="NormalWeb"/>
        <w:numPr>
          <w:ilvl w:val="1"/>
          <w:numId w:val="7"/>
        </w:numPr>
      </w:pPr>
      <w:r>
        <w:t>It will add a new function line named “</w:t>
      </w:r>
      <w:r w:rsidRPr="00F628AB">
        <w:t>_</w:t>
      </w:r>
      <w:proofErr w:type="spellStart"/>
      <w:r w:rsidRPr="00F628AB">
        <w:t>on_SpawnTimer_</w:t>
      </w:r>
      <w:proofErr w:type="gramStart"/>
      <w:r w:rsidRPr="00F628AB">
        <w:t>timeout</w:t>
      </w:r>
      <w:proofErr w:type="spellEnd"/>
      <w:r w:rsidRPr="00F628AB">
        <w:t>(</w:t>
      </w:r>
      <w:proofErr w:type="gramEnd"/>
      <w:r w:rsidRPr="00F628AB">
        <w:t>):</w:t>
      </w:r>
      <w:r>
        <w:t>”</w:t>
      </w:r>
    </w:p>
    <w:p w14:paraId="2C9EE0D4" w14:textId="461DC004" w:rsidR="00F628AB" w:rsidRDefault="00F628AB" w:rsidP="00F628AB">
      <w:pPr>
        <w:pStyle w:val="NormalWeb"/>
        <w:numPr>
          <w:ilvl w:val="2"/>
          <w:numId w:val="7"/>
        </w:numPr>
      </w:pPr>
      <w:r>
        <w:t>Add the line: _</w:t>
      </w:r>
      <w:proofErr w:type="spellStart"/>
      <w:r>
        <w:t>spawn_</w:t>
      </w:r>
      <w:proofErr w:type="gramStart"/>
      <w:r>
        <w:t>rock</w:t>
      </w:r>
      <w:proofErr w:type="spellEnd"/>
      <w:r>
        <w:t>(</w:t>
      </w:r>
      <w:proofErr w:type="gramEnd"/>
      <w:r>
        <w:t>)</w:t>
      </w:r>
    </w:p>
    <w:p w14:paraId="7E5C3709" w14:textId="5D86307B" w:rsidR="001E097A" w:rsidRDefault="001E097A" w:rsidP="001E097A">
      <w:pPr>
        <w:pStyle w:val="NormalWeb"/>
        <w:numPr>
          <w:ilvl w:val="2"/>
          <w:numId w:val="7"/>
        </w:numPr>
      </w:pPr>
      <w:r w:rsidRPr="001E097A">
        <w:drawing>
          <wp:inline distT="0" distB="0" distL="0" distR="0" wp14:anchorId="7FFED824" wp14:editId="17283006">
            <wp:extent cx="5318760" cy="414761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8767" cy="4155414"/>
                    </a:xfrm>
                    <a:prstGeom prst="rect">
                      <a:avLst/>
                    </a:prstGeom>
                  </pic:spPr>
                </pic:pic>
              </a:graphicData>
            </a:graphic>
          </wp:inline>
        </w:drawing>
      </w:r>
    </w:p>
    <w:p w14:paraId="03F4F034" w14:textId="33867FE0" w:rsidR="00F628AB" w:rsidRDefault="00F628AB" w:rsidP="00F628AB">
      <w:pPr>
        <w:pStyle w:val="NormalWeb"/>
        <w:numPr>
          <w:ilvl w:val="1"/>
          <w:numId w:val="7"/>
        </w:numPr>
      </w:pPr>
      <w:r>
        <w:t>Run the game and TOO MANY ROCKS</w:t>
      </w:r>
    </w:p>
    <w:p w14:paraId="49E4715E" w14:textId="2E180007" w:rsidR="00F628AB" w:rsidRDefault="004F7B9F" w:rsidP="004F7B9F">
      <w:pPr>
        <w:pStyle w:val="NormalWeb"/>
        <w:numPr>
          <w:ilvl w:val="2"/>
          <w:numId w:val="7"/>
        </w:numPr>
      </w:pPr>
      <w:r>
        <w:t xml:space="preserve">In the </w:t>
      </w:r>
      <w:proofErr w:type="spellStart"/>
      <w:r>
        <w:t>SpawnTimer</w:t>
      </w:r>
      <w:proofErr w:type="spellEnd"/>
      <w:r>
        <w:t xml:space="preserve"> node change the Wait time 3 and run the game again</w:t>
      </w:r>
    </w:p>
    <w:p w14:paraId="69C5D320" w14:textId="562E41E5" w:rsidR="004F7B9F" w:rsidRDefault="004F7B9F" w:rsidP="004F7B9F">
      <w:pPr>
        <w:pStyle w:val="NormalWeb"/>
        <w:numPr>
          <w:ilvl w:val="1"/>
          <w:numId w:val="7"/>
        </w:numPr>
      </w:pPr>
      <w:r>
        <w:t xml:space="preserve">We will want to optimize our game some to </w:t>
      </w:r>
      <w:proofErr w:type="spellStart"/>
      <w:r>
        <w:t>despawn</w:t>
      </w:r>
      <w:proofErr w:type="spellEnd"/>
      <w:r>
        <w:t xml:space="preserve"> rocks that have left the viewport</w:t>
      </w:r>
    </w:p>
    <w:p w14:paraId="47A2E002" w14:textId="32C2258A" w:rsidR="004F7B9F" w:rsidRDefault="004F7B9F" w:rsidP="004F7B9F">
      <w:pPr>
        <w:pStyle w:val="NormalWeb"/>
        <w:numPr>
          <w:ilvl w:val="2"/>
          <w:numId w:val="7"/>
        </w:numPr>
      </w:pPr>
      <w:r>
        <w:t>Go to the Rock</w:t>
      </w:r>
      <w:r w:rsidR="00DC68DA">
        <w:t>1</w:t>
      </w:r>
      <w:r>
        <w:t xml:space="preserve"> scene add a script</w:t>
      </w:r>
    </w:p>
    <w:p w14:paraId="45F0D0D9" w14:textId="759DC197" w:rsidR="004F7B9F" w:rsidRDefault="004F7B9F" w:rsidP="004F7B9F">
      <w:pPr>
        <w:pStyle w:val="NormalWeb"/>
        <w:numPr>
          <w:ilvl w:val="2"/>
          <w:numId w:val="7"/>
        </w:numPr>
      </w:pPr>
      <w:r>
        <w:t>Then add a Visibility Notifier2D Node</w:t>
      </w:r>
    </w:p>
    <w:p w14:paraId="4018C69A" w14:textId="1B2244A0" w:rsidR="004F7B9F" w:rsidRDefault="004F7B9F" w:rsidP="004F7B9F">
      <w:pPr>
        <w:pStyle w:val="NormalWeb"/>
        <w:numPr>
          <w:ilvl w:val="2"/>
          <w:numId w:val="7"/>
        </w:numPr>
      </w:pPr>
      <w:r>
        <w:t>Connect it to the Rock1 node</w:t>
      </w:r>
      <w:r w:rsidR="001E097A">
        <w:t xml:space="preserve"> in the Node and signals window with “</w:t>
      </w:r>
      <w:proofErr w:type="spellStart"/>
      <w:r w:rsidR="001E097A">
        <w:t>viewposrt</w:t>
      </w:r>
      <w:proofErr w:type="spellEnd"/>
      <w:r w:rsidR="001E097A">
        <w:t xml:space="preserve"> exited signal”</w:t>
      </w:r>
    </w:p>
    <w:p w14:paraId="0CAF7250" w14:textId="30274331" w:rsidR="001E097A" w:rsidRDefault="001E097A" w:rsidP="001E097A">
      <w:pPr>
        <w:pStyle w:val="NormalWeb"/>
        <w:numPr>
          <w:ilvl w:val="2"/>
          <w:numId w:val="7"/>
        </w:numPr>
      </w:pPr>
      <w:r w:rsidRPr="001E097A">
        <w:lastRenderedPageBreak/>
        <w:drawing>
          <wp:inline distT="0" distB="0" distL="0" distR="0" wp14:anchorId="6D498AE3" wp14:editId="3962095F">
            <wp:extent cx="2110923" cy="263674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2636748"/>
                    </a:xfrm>
                    <a:prstGeom prst="rect">
                      <a:avLst/>
                    </a:prstGeom>
                  </pic:spPr>
                </pic:pic>
              </a:graphicData>
            </a:graphic>
          </wp:inline>
        </w:drawing>
      </w:r>
    </w:p>
    <w:p w14:paraId="6D3754DA" w14:textId="5D26E544" w:rsidR="004F7B9F" w:rsidRDefault="004F7B9F" w:rsidP="004F7B9F">
      <w:pPr>
        <w:pStyle w:val="NormalWeb"/>
        <w:numPr>
          <w:ilvl w:val="2"/>
          <w:numId w:val="7"/>
        </w:numPr>
      </w:pPr>
      <w:r>
        <w:t xml:space="preserve">In the script add the line: </w:t>
      </w:r>
      <w:proofErr w:type="spellStart"/>
      <w:r>
        <w:t>queue_</w:t>
      </w:r>
      <w:proofErr w:type="gramStart"/>
      <w:r>
        <w:t>free</w:t>
      </w:r>
      <w:proofErr w:type="spellEnd"/>
      <w:r>
        <w:t>(</w:t>
      </w:r>
      <w:proofErr w:type="gramEnd"/>
      <w:r>
        <w:t>)</w:t>
      </w:r>
    </w:p>
    <w:p w14:paraId="38363C24" w14:textId="0206C616" w:rsidR="00DC68DA" w:rsidRDefault="00DC68DA" w:rsidP="00DC68DA">
      <w:pPr>
        <w:pStyle w:val="NormalWeb"/>
        <w:numPr>
          <w:ilvl w:val="2"/>
          <w:numId w:val="7"/>
        </w:numPr>
      </w:pPr>
      <w:r w:rsidRPr="00DC68DA">
        <w:drawing>
          <wp:inline distT="0" distB="0" distL="0" distR="0" wp14:anchorId="58E9FD6D" wp14:editId="23AC2AB9">
            <wp:extent cx="5212532" cy="3612193"/>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532" cy="3612193"/>
                    </a:xfrm>
                    <a:prstGeom prst="rect">
                      <a:avLst/>
                    </a:prstGeom>
                  </pic:spPr>
                </pic:pic>
              </a:graphicData>
            </a:graphic>
          </wp:inline>
        </w:drawing>
      </w:r>
    </w:p>
    <w:p w14:paraId="1AAA90B0" w14:textId="3581B799" w:rsidR="007458B5" w:rsidRDefault="007458B5" w:rsidP="007458B5">
      <w:pPr>
        <w:pStyle w:val="NormalWeb"/>
        <w:numPr>
          <w:ilvl w:val="0"/>
          <w:numId w:val="7"/>
        </w:numPr>
      </w:pPr>
      <w:r>
        <w:t>Now we want to group the rocks</w:t>
      </w:r>
    </w:p>
    <w:p w14:paraId="4C6D39BB" w14:textId="2AB3ECEA" w:rsidR="007458B5" w:rsidRDefault="007458B5" w:rsidP="007458B5">
      <w:pPr>
        <w:pStyle w:val="NormalWeb"/>
        <w:numPr>
          <w:ilvl w:val="1"/>
          <w:numId w:val="7"/>
        </w:numPr>
      </w:pPr>
      <w:r>
        <w:t>Open the Rock scene and go into the Node tab (next to Inspector) and select groups</w:t>
      </w:r>
    </w:p>
    <w:p w14:paraId="293849D6" w14:textId="77777777" w:rsidR="003B10C3" w:rsidRDefault="003B10C3" w:rsidP="003B10C3">
      <w:pPr>
        <w:pStyle w:val="NormalWeb"/>
      </w:pPr>
    </w:p>
    <w:p w14:paraId="6876A1EF" w14:textId="191DD9C6" w:rsidR="003B10C3" w:rsidRDefault="003B10C3" w:rsidP="003B10C3">
      <w:pPr>
        <w:pStyle w:val="NormalWeb"/>
      </w:pPr>
      <w:r>
        <w:t xml:space="preserve">Release: </w:t>
      </w:r>
      <w:hyperlink r:id="rId12" w:history="1">
        <w:r w:rsidRPr="0015102B">
          <w:rPr>
            <w:rStyle w:val="Hyperlink"/>
          </w:rPr>
          <w:t>https://github.com/ekokind/flappy-platy/releases/tag/1.4</w:t>
        </w:r>
      </w:hyperlink>
    </w:p>
    <w:p w14:paraId="76B36A3E" w14:textId="77777777" w:rsidR="003B10C3" w:rsidRDefault="003B10C3" w:rsidP="003B10C3">
      <w:pPr>
        <w:pStyle w:val="NormalWeb"/>
        <w:ind w:left="720"/>
      </w:pPr>
    </w:p>
    <w:p w14:paraId="600BF666" w14:textId="45F89DAB" w:rsidR="004F7B9F" w:rsidRDefault="004F7B9F" w:rsidP="004F7B9F">
      <w:pPr>
        <w:pStyle w:val="NormalWeb"/>
      </w:pPr>
    </w:p>
    <w:p w14:paraId="6DC57133" w14:textId="381EA3AE" w:rsidR="004F7B9F" w:rsidRDefault="0029086E" w:rsidP="004F7B9F">
      <w:pPr>
        <w:pStyle w:val="NormalWeb"/>
      </w:pPr>
      <w:r>
        <w:t>The Disappearing Platypus</w:t>
      </w:r>
    </w:p>
    <w:p w14:paraId="4C5D1D1F" w14:textId="2B330DE0" w:rsidR="00462524" w:rsidRDefault="00462524" w:rsidP="004F7B9F">
      <w:pPr>
        <w:pStyle w:val="NormalWeb"/>
      </w:pPr>
    </w:p>
    <w:p w14:paraId="60A80C29" w14:textId="43A0BBDE" w:rsidR="00462524" w:rsidRDefault="00462524" w:rsidP="00462524">
      <w:pPr>
        <w:pStyle w:val="NormalWeb"/>
        <w:numPr>
          <w:ilvl w:val="0"/>
          <w:numId w:val="7"/>
        </w:numPr>
      </w:pPr>
      <w:r>
        <w:t>Now we need to make the Platypus disappear when hit with the rocks and end the game</w:t>
      </w:r>
    </w:p>
    <w:p w14:paraId="5691C3AB" w14:textId="7072A11A" w:rsidR="00462524" w:rsidRDefault="00462524" w:rsidP="00462524">
      <w:pPr>
        <w:pStyle w:val="NormalWeb"/>
        <w:numPr>
          <w:ilvl w:val="0"/>
          <w:numId w:val="7"/>
        </w:numPr>
      </w:pPr>
      <w:r>
        <w:t>Go to your Player Scene and create a new Area2D node and name it hitbox</w:t>
      </w:r>
    </w:p>
    <w:p w14:paraId="789B6258" w14:textId="010E525D" w:rsidR="00462524" w:rsidRDefault="00462524" w:rsidP="00462524">
      <w:pPr>
        <w:pStyle w:val="NormalWeb"/>
        <w:numPr>
          <w:ilvl w:val="0"/>
          <w:numId w:val="7"/>
        </w:numPr>
      </w:pPr>
      <w:r>
        <w:t>Add a collision shape 2D to the hitbox</w:t>
      </w:r>
    </w:p>
    <w:p w14:paraId="1D7A6CE4" w14:textId="76A29D7B" w:rsidR="001E097A" w:rsidRDefault="001E097A" w:rsidP="001E097A">
      <w:pPr>
        <w:pStyle w:val="NormalWeb"/>
        <w:numPr>
          <w:ilvl w:val="1"/>
          <w:numId w:val="7"/>
        </w:numPr>
      </w:pPr>
      <w:r w:rsidRPr="001E097A">
        <w:rPr>
          <w:noProof/>
        </w:rPr>
        <w:t xml:space="preserve"> </w:t>
      </w:r>
      <w:r w:rsidRPr="001E097A">
        <w:drawing>
          <wp:inline distT="0" distB="0" distL="0" distR="0" wp14:anchorId="4CCAAB59" wp14:editId="161C4D13">
            <wp:extent cx="1912786" cy="16613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2786" cy="1661304"/>
                    </a:xfrm>
                    <a:prstGeom prst="rect">
                      <a:avLst/>
                    </a:prstGeom>
                  </pic:spPr>
                </pic:pic>
              </a:graphicData>
            </a:graphic>
          </wp:inline>
        </w:drawing>
      </w:r>
    </w:p>
    <w:p w14:paraId="2581D2BA" w14:textId="158CCF60" w:rsidR="00462524" w:rsidRDefault="00462524" w:rsidP="00462524">
      <w:pPr>
        <w:pStyle w:val="NormalWeb"/>
        <w:numPr>
          <w:ilvl w:val="1"/>
          <w:numId w:val="7"/>
        </w:numPr>
      </w:pPr>
      <w:r>
        <w:t xml:space="preserve">Go </w:t>
      </w:r>
      <w:r w:rsidR="007458B5">
        <w:t>to the first collison</w:t>
      </w:r>
      <w:r>
        <w:t xml:space="preserve">shape2D and </w:t>
      </w:r>
      <w:r w:rsidR="007458B5">
        <w:t>click the drop down on shape, then copy</w:t>
      </w:r>
    </w:p>
    <w:p w14:paraId="55FC5FD4" w14:textId="578061C8" w:rsidR="007458B5" w:rsidRDefault="007458B5" w:rsidP="00462524">
      <w:pPr>
        <w:pStyle w:val="NormalWeb"/>
        <w:numPr>
          <w:ilvl w:val="1"/>
          <w:numId w:val="7"/>
        </w:numPr>
      </w:pPr>
      <w:r>
        <w:t xml:space="preserve">Go to your new </w:t>
      </w:r>
      <w:proofErr w:type="spellStart"/>
      <w:r>
        <w:t>collisionshape</w:t>
      </w:r>
      <w:proofErr w:type="spellEnd"/>
      <w:r>
        <w:t xml:space="preserve"> drop down and hit paste</w:t>
      </w:r>
    </w:p>
    <w:p w14:paraId="73341749" w14:textId="0B81BCC9" w:rsidR="001E097A" w:rsidRDefault="001E097A" w:rsidP="001E097A">
      <w:pPr>
        <w:pStyle w:val="NormalWeb"/>
        <w:numPr>
          <w:ilvl w:val="0"/>
          <w:numId w:val="7"/>
        </w:numPr>
      </w:pPr>
      <w:r>
        <w:t>Ensure that your player node has the play.gd signal connected to it</w:t>
      </w:r>
    </w:p>
    <w:p w14:paraId="0B34264B" w14:textId="2B66E847" w:rsidR="001E097A" w:rsidRDefault="001E097A" w:rsidP="001E097A">
      <w:pPr>
        <w:pStyle w:val="NormalWeb"/>
        <w:numPr>
          <w:ilvl w:val="1"/>
          <w:numId w:val="7"/>
        </w:numPr>
      </w:pPr>
      <w:r>
        <w:t>To do this right click on player and attach script player.gd</w:t>
      </w:r>
    </w:p>
    <w:p w14:paraId="25E9B42D" w14:textId="3F88A7FB" w:rsidR="001E097A" w:rsidRDefault="001E097A" w:rsidP="001E097A">
      <w:pPr>
        <w:pStyle w:val="NormalWeb"/>
        <w:numPr>
          <w:ilvl w:val="1"/>
          <w:numId w:val="7"/>
        </w:numPr>
      </w:pPr>
      <w:r>
        <w:t>You should see the scroll/paper appear next to the node</w:t>
      </w:r>
    </w:p>
    <w:p w14:paraId="78A12F18" w14:textId="65BA603E" w:rsidR="001E097A" w:rsidRDefault="001E097A" w:rsidP="001E097A">
      <w:pPr>
        <w:pStyle w:val="NormalWeb"/>
        <w:numPr>
          <w:ilvl w:val="1"/>
          <w:numId w:val="7"/>
        </w:numPr>
      </w:pPr>
      <w:r w:rsidRPr="001E097A">
        <w:drawing>
          <wp:inline distT="0" distB="0" distL="0" distR="0" wp14:anchorId="3A0B2196" wp14:editId="58144305">
            <wp:extent cx="1844200" cy="1310754"/>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4200" cy="1310754"/>
                    </a:xfrm>
                    <a:prstGeom prst="rect">
                      <a:avLst/>
                    </a:prstGeom>
                  </pic:spPr>
                </pic:pic>
              </a:graphicData>
            </a:graphic>
          </wp:inline>
        </w:drawing>
      </w:r>
    </w:p>
    <w:p w14:paraId="241A38B0" w14:textId="4175CF50" w:rsidR="007458B5" w:rsidRDefault="007458B5" w:rsidP="007458B5">
      <w:pPr>
        <w:pStyle w:val="NormalWeb"/>
        <w:numPr>
          <w:ilvl w:val="0"/>
          <w:numId w:val="7"/>
        </w:numPr>
      </w:pPr>
      <w:r>
        <w:t>Click on the hitbox node and go into the node tab and then signals</w:t>
      </w:r>
    </w:p>
    <w:p w14:paraId="5F9EFB70" w14:textId="5D75F553" w:rsidR="007458B5" w:rsidRDefault="007458B5" w:rsidP="007458B5">
      <w:pPr>
        <w:pStyle w:val="NormalWeb"/>
        <w:numPr>
          <w:ilvl w:val="1"/>
          <w:numId w:val="7"/>
        </w:numPr>
      </w:pPr>
      <w:r>
        <w:t>Select “</w:t>
      </w:r>
      <w:proofErr w:type="spellStart"/>
      <w:r>
        <w:t>body_entered</w:t>
      </w:r>
      <w:proofErr w:type="spellEnd"/>
      <w:r>
        <w:t>” signal and connect it to the player node</w:t>
      </w:r>
    </w:p>
    <w:p w14:paraId="11514E11" w14:textId="469B998D" w:rsidR="007458B5" w:rsidRDefault="007458B5" w:rsidP="007458B5">
      <w:pPr>
        <w:pStyle w:val="NormalWeb"/>
        <w:numPr>
          <w:ilvl w:val="1"/>
          <w:numId w:val="7"/>
        </w:numPr>
      </w:pPr>
      <w:r>
        <w:t>This creates the following script in the player.gd script</w:t>
      </w:r>
    </w:p>
    <w:p w14:paraId="5A5E8E7D" w14:textId="28E30CFF" w:rsidR="007458B5" w:rsidRDefault="007458B5" w:rsidP="007458B5">
      <w:pPr>
        <w:pStyle w:val="NormalWeb"/>
        <w:numPr>
          <w:ilvl w:val="2"/>
          <w:numId w:val="7"/>
        </w:numPr>
      </w:pPr>
      <w:r w:rsidRPr="007458B5">
        <w:rPr>
          <w:noProof/>
        </w:rPr>
        <w:drawing>
          <wp:inline distT="0" distB="0" distL="0" distR="0" wp14:anchorId="0F3A6955" wp14:editId="4EE7ACF5">
            <wp:extent cx="2629128" cy="51058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128" cy="510584"/>
                    </a:xfrm>
                    <a:prstGeom prst="rect">
                      <a:avLst/>
                    </a:prstGeom>
                  </pic:spPr>
                </pic:pic>
              </a:graphicData>
            </a:graphic>
          </wp:inline>
        </w:drawing>
      </w:r>
    </w:p>
    <w:p w14:paraId="29764BE2" w14:textId="2FBEB020" w:rsidR="007458B5" w:rsidRDefault="007458B5" w:rsidP="007458B5">
      <w:pPr>
        <w:pStyle w:val="NormalWeb"/>
        <w:numPr>
          <w:ilvl w:val="1"/>
          <w:numId w:val="7"/>
        </w:numPr>
      </w:pPr>
      <w:r>
        <w:t xml:space="preserve">Add the following line: </w:t>
      </w:r>
    </w:p>
    <w:p w14:paraId="41778E7F" w14:textId="2C5FC191" w:rsidR="007458B5" w:rsidRDefault="007458B5" w:rsidP="007458B5">
      <w:pPr>
        <w:pStyle w:val="NormalWeb"/>
        <w:numPr>
          <w:ilvl w:val="2"/>
          <w:numId w:val="7"/>
        </w:numPr>
      </w:pPr>
      <w:r w:rsidRPr="007458B5">
        <w:rPr>
          <w:noProof/>
        </w:rPr>
        <w:drawing>
          <wp:inline distT="0" distB="0" distL="0" distR="0" wp14:anchorId="3BA14350" wp14:editId="34A0274F">
            <wp:extent cx="4587638" cy="70872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7638" cy="708721"/>
                    </a:xfrm>
                    <a:prstGeom prst="rect">
                      <a:avLst/>
                    </a:prstGeom>
                  </pic:spPr>
                </pic:pic>
              </a:graphicData>
            </a:graphic>
          </wp:inline>
        </w:drawing>
      </w:r>
    </w:p>
    <w:p w14:paraId="7091AC0B" w14:textId="1F821011" w:rsidR="003B10C3" w:rsidRDefault="003B10C3" w:rsidP="003B10C3">
      <w:pPr>
        <w:pStyle w:val="NormalWeb"/>
      </w:pPr>
    </w:p>
    <w:p w14:paraId="5BAF2F92" w14:textId="744C5D1F" w:rsidR="003B10C3" w:rsidRDefault="003B10C3" w:rsidP="003B10C3">
      <w:pPr>
        <w:pStyle w:val="NormalWeb"/>
      </w:pPr>
      <w:r>
        <w:t xml:space="preserve">Release: </w:t>
      </w:r>
      <w:hyperlink r:id="rId17" w:history="1">
        <w:r w:rsidRPr="0015102B">
          <w:rPr>
            <w:rStyle w:val="Hyperlink"/>
          </w:rPr>
          <w:t>https://github.com/ekokind/flappy-platy/releases/tag/1.5</w:t>
        </w:r>
      </w:hyperlink>
    </w:p>
    <w:p w14:paraId="4BBBF3A9" w14:textId="309D6F4A" w:rsidR="2F24671A" w:rsidRPr="00A32E05" w:rsidRDefault="2F24671A" w:rsidP="0029086E">
      <w:pPr>
        <w:pStyle w:val="NormalWeb"/>
      </w:pPr>
    </w:p>
    <w:p w14:paraId="360698B1" w14:textId="5C5DF4B9" w:rsidR="00D4046D" w:rsidRPr="00A32E05" w:rsidRDefault="00DD1770" w:rsidP="00D4046D">
      <w:pPr>
        <w:pStyle w:val="NormalWeb"/>
      </w:pPr>
      <w:r>
        <w:rPr>
          <w:color w:val="23282D"/>
          <w:highlight w:val="magenta"/>
        </w:rPr>
        <w:t>10</w:t>
      </w:r>
      <w:r w:rsidR="00D4046D" w:rsidRPr="00A32E05">
        <w:rPr>
          <w:color w:val="23282D"/>
          <w:highlight w:val="magenta"/>
        </w:rPr>
        <w:t xml:space="preserve"> MINUTE BREAK</w:t>
      </w:r>
    </w:p>
    <w:p w14:paraId="01AC6BE7" w14:textId="309B2B23" w:rsidR="2F24671A" w:rsidRPr="00A32E05" w:rsidRDefault="2F24671A" w:rsidP="2F24671A">
      <w:pPr>
        <w:pStyle w:val="NormalWeb"/>
        <w:rPr>
          <w:color w:val="23282D"/>
          <w:highlight w:val="magenta"/>
        </w:rPr>
      </w:pPr>
    </w:p>
    <w:p w14:paraId="1E473D70" w14:textId="5CD02598" w:rsidR="00D4046D" w:rsidRPr="00443D60" w:rsidRDefault="00D4046D" w:rsidP="00D4046D">
      <w:pPr>
        <w:pStyle w:val="NormalWeb"/>
        <w:rPr>
          <w:strike/>
          <w:color w:val="23282D"/>
        </w:rPr>
      </w:pPr>
      <w:r w:rsidRPr="00443D60">
        <w:rPr>
          <w:b/>
          <w:bCs/>
          <w:strike/>
          <w:color w:val="23282D"/>
          <w:highlight w:val="yellow"/>
        </w:rPr>
        <w:t>INSTRUCTION</w:t>
      </w:r>
      <w:r w:rsidRPr="00443D60">
        <w:rPr>
          <w:strike/>
          <w:color w:val="23282D"/>
        </w:rPr>
        <w:t>: Instructors introduce the game “</w:t>
      </w:r>
      <w:r w:rsidR="00D929AF" w:rsidRPr="00443D60">
        <w:rPr>
          <w:strike/>
          <w:color w:val="23282D"/>
        </w:rPr>
        <w:t>Among Us</w:t>
      </w:r>
      <w:r w:rsidRPr="00443D60">
        <w:rPr>
          <w:strike/>
          <w:color w:val="23282D"/>
        </w:rPr>
        <w:t>”</w:t>
      </w:r>
      <w:r w:rsidR="00D929AF" w:rsidRPr="00443D60">
        <w:rPr>
          <w:strike/>
          <w:color w:val="23282D"/>
        </w:rPr>
        <w:t xml:space="preserve"> (approx. </w:t>
      </w:r>
      <w:r w:rsidR="0090488F" w:rsidRPr="00443D60">
        <w:rPr>
          <w:strike/>
          <w:color w:val="23282D"/>
        </w:rPr>
        <w:t>5</w:t>
      </w:r>
      <w:r w:rsidRPr="00443D60">
        <w:rPr>
          <w:strike/>
          <w:color w:val="23282D"/>
        </w:rPr>
        <w:t xml:space="preserve"> min)</w:t>
      </w:r>
    </w:p>
    <w:p w14:paraId="0220DD64" w14:textId="2DA6FC15" w:rsidR="00D4046D" w:rsidRPr="00443D60" w:rsidRDefault="00D4046D" w:rsidP="2F24671A">
      <w:pPr>
        <w:pStyle w:val="NormalWeb"/>
        <w:rPr>
          <w:b/>
          <w:bCs/>
          <w:strike/>
          <w:color w:val="23282D"/>
          <w:highlight w:val="lightGray"/>
        </w:rPr>
      </w:pPr>
    </w:p>
    <w:p w14:paraId="417FE754" w14:textId="6265BA53" w:rsidR="00D4046D" w:rsidRPr="00443D60" w:rsidRDefault="00D4046D" w:rsidP="00D4046D">
      <w:pPr>
        <w:pStyle w:val="NormalWeb"/>
        <w:rPr>
          <w:strike/>
          <w:color w:val="23282D"/>
        </w:rPr>
      </w:pPr>
      <w:r w:rsidRPr="00443D60">
        <w:rPr>
          <w:b/>
          <w:bCs/>
          <w:strike/>
          <w:color w:val="23282D"/>
          <w:highlight w:val="lightGray"/>
        </w:rPr>
        <w:t>ACTIVITY</w:t>
      </w:r>
      <w:r w:rsidRPr="00443D60">
        <w:rPr>
          <w:strike/>
          <w:color w:val="23282D"/>
        </w:rPr>
        <w:t xml:space="preserve">: full camp activity (approximately </w:t>
      </w:r>
      <w:r w:rsidR="007F6591" w:rsidRPr="00443D60">
        <w:rPr>
          <w:strike/>
          <w:color w:val="23282D"/>
        </w:rPr>
        <w:t>20</w:t>
      </w:r>
      <w:r w:rsidRPr="00443D60">
        <w:rPr>
          <w:strike/>
          <w:color w:val="23282D"/>
        </w:rPr>
        <w:t xml:space="preserve"> minutes)</w:t>
      </w:r>
    </w:p>
    <w:p w14:paraId="3EACE359" w14:textId="398F8F4D" w:rsidR="2F24671A" w:rsidRPr="00443D60" w:rsidRDefault="00D929AF" w:rsidP="2F24671A">
      <w:pPr>
        <w:pStyle w:val="NormalWeb"/>
        <w:rPr>
          <w:strike/>
          <w:color w:val="23282D"/>
        </w:rPr>
      </w:pPr>
      <w:r w:rsidRPr="00443D60">
        <w:rPr>
          <w:strike/>
          <w:color w:val="23282D"/>
        </w:rPr>
        <w:tab/>
      </w:r>
    </w:p>
    <w:p w14:paraId="6F2430D4" w14:textId="52817C58" w:rsidR="00D929AF" w:rsidRPr="00443D60" w:rsidRDefault="00D4046D" w:rsidP="00D4046D">
      <w:pPr>
        <w:pStyle w:val="NormalWeb"/>
        <w:rPr>
          <w:strike/>
          <w:color w:val="23282D"/>
        </w:rPr>
      </w:pPr>
      <w:ins w:id="1" w:author="Ella" w:date="2021-03-29T20:40:00Z">
        <w:r w:rsidRPr="00443D60">
          <w:rPr>
            <w:strike/>
            <w:color w:val="23282D"/>
          </w:rPr>
          <w:tab/>
        </w:r>
      </w:ins>
      <w:r w:rsidR="00D929AF" w:rsidRPr="00443D60">
        <w:rPr>
          <w:strike/>
          <w:color w:val="23282D"/>
        </w:rPr>
        <w:t xml:space="preserve">Break into groups of no more than 10 with random number assigner </w:t>
      </w:r>
    </w:p>
    <w:p w14:paraId="6C4AB5CD" w14:textId="39C622A9" w:rsidR="00D4046D" w:rsidRPr="00443D60" w:rsidRDefault="00D4046D" w:rsidP="007F6591">
      <w:pPr>
        <w:pStyle w:val="NormalWeb"/>
        <w:ind w:firstLine="720"/>
        <w:rPr>
          <w:strike/>
          <w:color w:val="23282D"/>
        </w:rPr>
      </w:pPr>
      <w:r w:rsidRPr="00443D60">
        <w:rPr>
          <w:strike/>
          <w:color w:val="23282D"/>
        </w:rPr>
        <w:t>Play “</w:t>
      </w:r>
      <w:r w:rsidR="00D929AF" w:rsidRPr="00443D60">
        <w:rPr>
          <w:strike/>
          <w:color w:val="23282D"/>
        </w:rPr>
        <w:t>Among Us</w:t>
      </w:r>
      <w:r w:rsidRPr="00443D60">
        <w:rPr>
          <w:strike/>
          <w:color w:val="23282D"/>
        </w:rPr>
        <w:t>”.</w:t>
      </w:r>
    </w:p>
    <w:p w14:paraId="012C854A" w14:textId="77777777" w:rsidR="00443D60" w:rsidRPr="00A32E05" w:rsidRDefault="00443D60" w:rsidP="007F6591">
      <w:pPr>
        <w:pStyle w:val="NormalWeb"/>
        <w:ind w:firstLine="720"/>
        <w:rPr>
          <w:b/>
          <w:bCs/>
          <w:color w:val="23282D"/>
          <w:highlight w:val="yellow"/>
        </w:rPr>
      </w:pPr>
    </w:p>
    <w:p w14:paraId="7E4FD740" w14:textId="68426FF8"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normaltextrun"/>
          <w:rFonts w:ascii="Segoe UI" w:hAnsi="Segoe UI" w:cs="Segoe UI"/>
          <w:b/>
          <w:bCs/>
          <w:color w:val="23282D"/>
          <w:sz w:val="22"/>
          <w:szCs w:val="22"/>
          <w:shd w:val="clear" w:color="auto" w:fill="C0C0C0"/>
        </w:rPr>
        <w:t>ACTIVITY</w:t>
      </w:r>
      <w:r>
        <w:rPr>
          <w:rStyle w:val="normaltextrun"/>
          <w:rFonts w:ascii="Segoe UI" w:hAnsi="Segoe UI" w:cs="Segoe UI"/>
          <w:sz w:val="22"/>
          <w:szCs w:val="22"/>
        </w:rPr>
        <w:t>: Meeting your team (30 min)</w:t>
      </w:r>
      <w:r>
        <w:rPr>
          <w:rStyle w:val="eop"/>
          <w:rFonts w:ascii="Segoe UI" w:hAnsi="Segoe UI" w:cs="Segoe UI"/>
          <w:sz w:val="22"/>
          <w:szCs w:val="22"/>
        </w:rPr>
        <w:t> </w:t>
      </w:r>
      <w:r w:rsidR="00DD1770">
        <w:rPr>
          <w:rStyle w:val="eop"/>
          <w:rFonts w:ascii="Segoe UI" w:hAnsi="Segoe UI" w:cs="Segoe UI"/>
          <w:sz w:val="22"/>
          <w:szCs w:val="22"/>
        </w:rPr>
        <w:t>[Paige]</w:t>
      </w:r>
    </w:p>
    <w:p w14:paraId="58019B60"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Breakout rooms assigned by Makayla: each team + 1 TA. These are new teams assigned after Day 1. </w:t>
      </w:r>
      <w:r>
        <w:rPr>
          <w:rStyle w:val="eop"/>
          <w:rFonts w:ascii="Segoe UI" w:hAnsi="Segoe UI" w:cs="Segoe UI"/>
          <w:sz w:val="22"/>
          <w:szCs w:val="22"/>
        </w:rPr>
        <w:t> </w:t>
      </w:r>
    </w:p>
    <w:p w14:paraId="50B285B8"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Introductory Interview is in a Google Doc. TA shares link with students in the breakout room.</w:t>
      </w:r>
      <w:r>
        <w:rPr>
          <w:rStyle w:val="eop"/>
          <w:rFonts w:ascii="Segoe UI" w:hAnsi="Segoe UI" w:cs="Segoe UI"/>
          <w:sz w:val="22"/>
          <w:szCs w:val="22"/>
        </w:rPr>
        <w:t> </w:t>
      </w:r>
    </w:p>
    <w:p w14:paraId="6BC0C77F"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Activity: Meeting your team. (One student at a time, each student goes for 30 minutes / number of students, TA to facilitate handoff). Student with earlier alphabetical first name goes first.</w:t>
      </w:r>
      <w:r>
        <w:rPr>
          <w:rStyle w:val="eop"/>
          <w:rFonts w:ascii="Segoe UI" w:hAnsi="Segoe UI" w:cs="Segoe UI"/>
          <w:sz w:val="22"/>
          <w:szCs w:val="22"/>
        </w:rPr>
        <w:t> </w:t>
      </w:r>
    </w:p>
    <w:p w14:paraId="5DB2434E" w14:textId="77777777" w:rsidR="00273420" w:rsidRDefault="00273420" w:rsidP="00273420">
      <w:pPr>
        <w:pStyle w:val="paragraph"/>
        <w:numPr>
          <w:ilvl w:val="0"/>
          <w:numId w:val="21"/>
        </w:numPr>
        <w:spacing w:before="0" w:beforeAutospacing="0" w:after="0" w:afterAutospacing="0"/>
        <w:ind w:left="1080" w:firstLine="0"/>
        <w:textAlignment w:val="baseline"/>
        <w:rPr>
          <w:rFonts w:ascii="Segoe UI" w:hAnsi="Segoe UI" w:cs="Segoe UI"/>
          <w:sz w:val="22"/>
          <w:szCs w:val="22"/>
        </w:rPr>
      </w:pPr>
      <w:r>
        <w:rPr>
          <w:rStyle w:val="normaltextrun"/>
          <w:rFonts w:ascii="Segoe UI" w:hAnsi="Segoe UI" w:cs="Segoe UI"/>
          <w:sz w:val="22"/>
          <w:szCs w:val="22"/>
        </w:rPr>
        <w:t>Introductory Interview with Project Partner</w:t>
      </w:r>
      <w:r>
        <w:rPr>
          <w:rStyle w:val="eop"/>
          <w:rFonts w:ascii="Segoe UI" w:hAnsi="Segoe UI" w:cs="Segoe UI"/>
          <w:sz w:val="22"/>
          <w:szCs w:val="22"/>
        </w:rPr>
        <w:t> </w:t>
      </w:r>
    </w:p>
    <w:p w14:paraId="1ACCDE08"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Name </w:t>
      </w:r>
      <w:r>
        <w:rPr>
          <w:rStyle w:val="eop"/>
          <w:rFonts w:ascii="Segoe UI" w:hAnsi="Segoe UI" w:cs="Segoe UI"/>
          <w:sz w:val="22"/>
          <w:szCs w:val="22"/>
        </w:rPr>
        <w:t> </w:t>
      </w:r>
    </w:p>
    <w:p w14:paraId="406E9274"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 xml:space="preserve">What is your contact info (e.g. phone or email or Snapchat or </w:t>
      </w:r>
      <w:proofErr w:type="spellStart"/>
      <w:r>
        <w:rPr>
          <w:rStyle w:val="normaltextrun"/>
          <w:rFonts w:ascii="Segoe UI" w:hAnsi="Segoe UI" w:cs="Segoe UI"/>
          <w:sz w:val="22"/>
          <w:szCs w:val="22"/>
        </w:rPr>
        <w:t>Insta</w:t>
      </w:r>
      <w:proofErr w:type="spellEnd"/>
      <w:r>
        <w:rPr>
          <w:rStyle w:val="normaltextrun"/>
          <w:rFonts w:ascii="Segoe UI" w:hAnsi="Segoe UI" w:cs="Segoe UI"/>
          <w:sz w:val="22"/>
          <w:szCs w:val="22"/>
        </w:rPr>
        <w:t xml:space="preserve"> or Discord)? For backup purposes in case technology doesn't work. </w:t>
      </w:r>
      <w:r>
        <w:rPr>
          <w:rStyle w:val="eop"/>
          <w:rFonts w:ascii="Segoe UI" w:hAnsi="Segoe UI" w:cs="Segoe UI"/>
          <w:sz w:val="22"/>
          <w:szCs w:val="22"/>
        </w:rPr>
        <w:t> </w:t>
      </w:r>
    </w:p>
    <w:p w14:paraId="6CF532CC"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When can you work on the project outside of class? </w:t>
      </w:r>
      <w:r>
        <w:rPr>
          <w:rStyle w:val="eop"/>
          <w:rFonts w:ascii="Segoe UI" w:hAnsi="Segoe UI" w:cs="Segoe UI"/>
          <w:sz w:val="22"/>
          <w:szCs w:val="22"/>
        </w:rPr>
        <w:t> </w:t>
      </w:r>
    </w:p>
    <w:p w14:paraId="15AAA0F7"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Negotiate mutually exclusive times to edit code </w:t>
      </w:r>
      <w:r>
        <w:rPr>
          <w:rStyle w:val="eop"/>
          <w:rFonts w:ascii="Segoe UI" w:hAnsi="Segoe UI" w:cs="Segoe UI"/>
          <w:sz w:val="22"/>
          <w:szCs w:val="22"/>
        </w:rPr>
        <w:t> </w:t>
      </w:r>
    </w:p>
    <w:p w14:paraId="4DEDEA1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Which grade are you in? </w:t>
      </w:r>
      <w:r>
        <w:rPr>
          <w:rStyle w:val="eop"/>
          <w:rFonts w:ascii="Segoe UI" w:hAnsi="Segoe UI" w:cs="Segoe UI"/>
          <w:sz w:val="22"/>
          <w:szCs w:val="22"/>
        </w:rPr>
        <w:t> </w:t>
      </w:r>
    </w:p>
    <w:p w14:paraId="3B3A3D5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your background with computers? What skills do you have? </w:t>
      </w:r>
      <w:r>
        <w:rPr>
          <w:rStyle w:val="eop"/>
          <w:rFonts w:ascii="Segoe UI" w:hAnsi="Segoe UI" w:cs="Segoe UI"/>
          <w:sz w:val="22"/>
          <w:szCs w:val="22"/>
        </w:rPr>
        <w:t> </w:t>
      </w:r>
    </w:p>
    <w:p w14:paraId="444FE2EF"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do you find most interesting about computers and how does this impact your future educational plans? </w:t>
      </w:r>
      <w:r>
        <w:rPr>
          <w:rStyle w:val="eop"/>
          <w:rFonts w:ascii="Segoe UI" w:hAnsi="Segoe UI" w:cs="Segoe UI"/>
          <w:sz w:val="22"/>
          <w:szCs w:val="22"/>
        </w:rPr>
        <w:t> </w:t>
      </w:r>
    </w:p>
    <w:p w14:paraId="47C1CABB"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How do you manage your time when you get busy with a lot of tasks? </w:t>
      </w:r>
      <w:r>
        <w:rPr>
          <w:rStyle w:val="eop"/>
          <w:rFonts w:ascii="Segoe UI" w:hAnsi="Segoe UI" w:cs="Segoe UI"/>
          <w:sz w:val="22"/>
          <w:szCs w:val="22"/>
        </w:rPr>
        <w:t> </w:t>
      </w:r>
    </w:p>
    <w:p w14:paraId="708B54F4"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Have you worked on a team project before? If yes, </w:t>
      </w:r>
      <w:r>
        <w:rPr>
          <w:rStyle w:val="eop"/>
          <w:rFonts w:ascii="Segoe UI" w:hAnsi="Segoe UI" w:cs="Segoe UI"/>
          <w:sz w:val="22"/>
          <w:szCs w:val="22"/>
        </w:rPr>
        <w:t> </w:t>
      </w:r>
    </w:p>
    <w:p w14:paraId="2C46F9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How often did your team meet together? </w:t>
      </w:r>
      <w:r>
        <w:rPr>
          <w:rStyle w:val="eop"/>
          <w:rFonts w:ascii="Segoe UI" w:hAnsi="Segoe UI" w:cs="Segoe UI"/>
          <w:sz w:val="22"/>
          <w:szCs w:val="22"/>
        </w:rPr>
        <w:t> </w:t>
      </w:r>
    </w:p>
    <w:p w14:paraId="39DE43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Did your team have a leader? What did that leader do? </w:t>
      </w:r>
      <w:r>
        <w:rPr>
          <w:rStyle w:val="eop"/>
          <w:rFonts w:ascii="Segoe UI" w:hAnsi="Segoe UI" w:cs="Segoe UI"/>
          <w:sz w:val="22"/>
          <w:szCs w:val="22"/>
        </w:rPr>
        <w:t> </w:t>
      </w:r>
    </w:p>
    <w:p w14:paraId="1ED0281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What was your role on the team? </w:t>
      </w:r>
      <w:r>
        <w:rPr>
          <w:rStyle w:val="eop"/>
          <w:rFonts w:ascii="Segoe UI" w:hAnsi="Segoe UI" w:cs="Segoe UI"/>
          <w:sz w:val="22"/>
          <w:szCs w:val="22"/>
        </w:rPr>
        <w:t> </w:t>
      </w:r>
    </w:p>
    <w:p w14:paraId="329FDD97"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How well did you get along with your teammates related to work, or related to non-work? </w:t>
      </w:r>
      <w:r>
        <w:rPr>
          <w:rStyle w:val="eop"/>
          <w:rFonts w:ascii="Segoe UI" w:hAnsi="Segoe UI" w:cs="Segoe UI"/>
          <w:sz w:val="22"/>
          <w:szCs w:val="22"/>
        </w:rPr>
        <w:t> </w:t>
      </w:r>
    </w:p>
    <w:p w14:paraId="3A04C9C4" w14:textId="77777777" w:rsidR="00273420" w:rsidRDefault="00273420" w:rsidP="00273420">
      <w:pPr>
        <w:pStyle w:val="paragraph"/>
        <w:numPr>
          <w:ilvl w:val="0"/>
          <w:numId w:val="26"/>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lastRenderedPageBreak/>
        <w:t>Who are the other members of your family? Do you live with them? </w:t>
      </w:r>
      <w:r>
        <w:rPr>
          <w:rStyle w:val="eop"/>
          <w:rFonts w:ascii="Segoe UI" w:hAnsi="Segoe UI" w:cs="Segoe UI"/>
          <w:sz w:val="22"/>
          <w:szCs w:val="22"/>
        </w:rPr>
        <w:t> </w:t>
      </w:r>
    </w:p>
    <w:p w14:paraId="64BD2ADC"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are your hobbies/interests/passions that are not related to this class? </w:t>
      </w:r>
      <w:r>
        <w:rPr>
          <w:rStyle w:val="eop"/>
          <w:rFonts w:ascii="Segoe UI" w:hAnsi="Segoe UI" w:cs="Segoe UI"/>
          <w:sz w:val="22"/>
          <w:szCs w:val="22"/>
        </w:rPr>
        <w:t> </w:t>
      </w:r>
    </w:p>
    <w:p w14:paraId="48221EC6"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any unique skills/tricks that you can show us now? </w:t>
      </w:r>
      <w:r>
        <w:rPr>
          <w:rStyle w:val="eop"/>
          <w:rFonts w:ascii="Segoe UI" w:hAnsi="Segoe UI" w:cs="Segoe UI"/>
          <w:sz w:val="22"/>
          <w:szCs w:val="22"/>
        </w:rPr>
        <w:t> </w:t>
      </w:r>
    </w:p>
    <w:p w14:paraId="60037E80"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Who is your favorite teacher in school? What do they teach? Why are they your favorite? </w:t>
      </w:r>
      <w:r>
        <w:rPr>
          <w:rStyle w:val="eop"/>
          <w:rFonts w:ascii="Segoe UI" w:hAnsi="Segoe UI" w:cs="Segoe UI"/>
          <w:sz w:val="22"/>
          <w:szCs w:val="22"/>
        </w:rPr>
        <w:t> </w:t>
      </w:r>
    </w:p>
    <w:p w14:paraId="0118D5E9"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was the last non-software-related book you read and describe what it was about in 2 </w:t>
      </w:r>
      <w:proofErr w:type="gramStart"/>
      <w:r>
        <w:rPr>
          <w:rStyle w:val="normaltextrun"/>
          <w:rFonts w:ascii="Segoe UI" w:hAnsi="Segoe UI" w:cs="Segoe UI"/>
          <w:sz w:val="22"/>
          <w:szCs w:val="22"/>
        </w:rPr>
        <w:t>sentences.</w:t>
      </w:r>
      <w:proofErr w:type="gramEnd"/>
      <w:r>
        <w:rPr>
          <w:rStyle w:val="normaltextrun"/>
          <w:rFonts w:ascii="Segoe UI" w:hAnsi="Segoe UI" w:cs="Segoe UI"/>
          <w:sz w:val="22"/>
          <w:szCs w:val="22"/>
        </w:rPr>
        <w:t> </w:t>
      </w:r>
      <w:r>
        <w:rPr>
          <w:rStyle w:val="eop"/>
          <w:rFonts w:ascii="Segoe UI" w:hAnsi="Segoe UI" w:cs="Segoe UI"/>
          <w:sz w:val="22"/>
          <w:szCs w:val="22"/>
        </w:rPr>
        <w:t> </w:t>
      </w:r>
    </w:p>
    <w:p w14:paraId="30D30437"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the best movie you saw in last 3 years, and why was it your favorite? </w:t>
      </w:r>
      <w:r>
        <w:rPr>
          <w:rStyle w:val="eop"/>
          <w:rFonts w:ascii="Segoe UI" w:hAnsi="Segoe UI" w:cs="Segoe UI"/>
          <w:sz w:val="22"/>
          <w:szCs w:val="22"/>
        </w:rPr>
        <w:t> </w:t>
      </w:r>
    </w:p>
    <w:p w14:paraId="2A559124"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 personal hero in your life? Who is it and why are they your hero? </w:t>
      </w:r>
      <w:r>
        <w:rPr>
          <w:rStyle w:val="eop"/>
          <w:rFonts w:ascii="Segoe UI" w:hAnsi="Segoe UI" w:cs="Segoe UI"/>
          <w:sz w:val="22"/>
          <w:szCs w:val="22"/>
        </w:rPr>
        <w:t> </w:t>
      </w:r>
    </w:p>
    <w:p w14:paraId="2FADEB48"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kind of programming experiences have you had in the last 3 years? </w:t>
      </w:r>
      <w:r>
        <w:rPr>
          <w:rStyle w:val="eop"/>
          <w:rFonts w:ascii="Segoe UI" w:hAnsi="Segoe UI" w:cs="Segoe UI"/>
          <w:sz w:val="22"/>
          <w:szCs w:val="22"/>
        </w:rPr>
        <w:t> </w:t>
      </w:r>
    </w:p>
    <w:p w14:paraId="3E27F925"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Tell me about a trip you took that was far away from where you live?</w:t>
      </w:r>
      <w:r>
        <w:rPr>
          <w:rStyle w:val="eop"/>
          <w:rFonts w:ascii="Segoe UI" w:hAnsi="Segoe UI" w:cs="Segoe UI"/>
          <w:sz w:val="22"/>
          <w:szCs w:val="22"/>
        </w:rPr>
        <w:t> </w:t>
      </w:r>
    </w:p>
    <w:p w14:paraId="1E8DC351" w14:textId="77777777"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eop"/>
          <w:rFonts w:ascii="Segoe UI" w:hAnsi="Segoe UI" w:cs="Segoe UI"/>
          <w:sz w:val="22"/>
          <w:szCs w:val="22"/>
        </w:rPr>
        <w:t> </w:t>
      </w:r>
    </w:p>
    <w:p w14:paraId="32331815" w14:textId="71A6C0CC" w:rsidR="007F6591" w:rsidRPr="00A32E05" w:rsidRDefault="007F6591" w:rsidP="007F6591">
      <w:pPr>
        <w:pStyle w:val="NormalWeb"/>
        <w:rPr>
          <w:color w:val="23282D"/>
        </w:rPr>
      </w:pPr>
      <w:r w:rsidRPr="00A32E05">
        <w:rPr>
          <w:b/>
          <w:bCs/>
          <w:color w:val="23282D"/>
          <w:highlight w:val="yellow"/>
        </w:rPr>
        <w:t>INSTRUCTION</w:t>
      </w:r>
      <w:r w:rsidRPr="00A32E05">
        <w:rPr>
          <w:color w:val="23282D"/>
        </w:rPr>
        <w:t>: Introducing Game Design</w:t>
      </w:r>
      <w:r w:rsidR="00B86B30" w:rsidRPr="00A32E05">
        <w:rPr>
          <w:color w:val="23282D"/>
        </w:rPr>
        <w:t xml:space="preserve"> (</w:t>
      </w:r>
      <w:r w:rsidR="00730213" w:rsidRPr="00A32E05">
        <w:rPr>
          <w:color w:val="23282D"/>
        </w:rPr>
        <w:t>2</w:t>
      </w:r>
      <w:r w:rsidR="00B86B30" w:rsidRPr="00A32E05">
        <w:rPr>
          <w:color w:val="23282D"/>
        </w:rPr>
        <w:t>0 min)</w:t>
      </w:r>
    </w:p>
    <w:p w14:paraId="05053C6C" w14:textId="143E5249" w:rsidR="00B86B30" w:rsidRPr="00A32E05" w:rsidRDefault="00B86B30" w:rsidP="00B86B30">
      <w:pPr>
        <w:pStyle w:val="NormalWeb"/>
        <w:numPr>
          <w:ilvl w:val="0"/>
          <w:numId w:val="7"/>
        </w:numPr>
        <w:rPr>
          <w:color w:val="23282D"/>
        </w:rPr>
      </w:pPr>
      <w:r w:rsidRPr="00A32E05">
        <w:rPr>
          <w:color w:val="23282D"/>
        </w:rPr>
        <w:t>What are some of your favorite games, what are their genres?</w:t>
      </w:r>
    </w:p>
    <w:p w14:paraId="34BC6255" w14:textId="35E7762A" w:rsidR="00B86B30" w:rsidRPr="00A32E05" w:rsidRDefault="00B86B30" w:rsidP="00B86B30">
      <w:pPr>
        <w:pStyle w:val="NormalWeb"/>
        <w:numPr>
          <w:ilvl w:val="1"/>
          <w:numId w:val="7"/>
        </w:numPr>
        <w:rPr>
          <w:color w:val="23282D"/>
        </w:rPr>
      </w:pPr>
      <w:r w:rsidRPr="00A32E05">
        <w:rPr>
          <w:color w:val="23282D"/>
        </w:rPr>
        <w:t>Students unmute and talk about their fav game</w:t>
      </w:r>
    </w:p>
    <w:p w14:paraId="0BACF337" w14:textId="439BA431" w:rsidR="00B86B30" w:rsidRPr="00A32E05" w:rsidRDefault="00CF7B47" w:rsidP="00B86B30">
      <w:pPr>
        <w:pStyle w:val="NormalWeb"/>
        <w:numPr>
          <w:ilvl w:val="0"/>
          <w:numId w:val="7"/>
        </w:numPr>
        <w:rPr>
          <w:color w:val="23282D"/>
        </w:rPr>
      </w:pPr>
      <w:r w:rsidRPr="00A32E05">
        <w:rPr>
          <w:color w:val="23282D"/>
        </w:rPr>
        <w:t xml:space="preserve">(bring this up a little later in the camp, talk about at the start of each day on the second week of camp </w:t>
      </w:r>
      <w:r w:rsidRPr="00A32E05">
        <w:rPr>
          <w:color w:val="23282D"/>
        </w:rPr>
        <w:sym w:font="Wingdings" w:char="F0E0"/>
      </w:r>
      <w:r w:rsidRPr="00A32E05">
        <w:rPr>
          <w:color w:val="23282D"/>
        </w:rPr>
        <w:t xml:space="preserve"> </w:t>
      </w:r>
      <w:proofErr w:type="spellStart"/>
      <w:r w:rsidRPr="00A32E05">
        <w:rPr>
          <w:color w:val="23282D"/>
        </w:rPr>
        <w:t>self assessment</w:t>
      </w:r>
      <w:proofErr w:type="spellEnd"/>
      <w:r w:rsidRPr="00A32E05">
        <w:rPr>
          <w:color w:val="23282D"/>
        </w:rPr>
        <w:t xml:space="preserve"> of where they think they are and what do they think they can get done that day and by the end of the week)</w:t>
      </w:r>
      <w:r w:rsidR="00B86B30" w:rsidRPr="00A32E05">
        <w:rPr>
          <w:color w:val="23282D"/>
        </w:rPr>
        <w:t>Scope – we only have a week to design a game, so we need to think about what will be realistically possible within the time that we have</w:t>
      </w:r>
    </w:p>
    <w:p w14:paraId="4774DACE" w14:textId="3279788A" w:rsidR="00B86B30" w:rsidRPr="00A32E05" w:rsidRDefault="00730213" w:rsidP="00B86B30">
      <w:pPr>
        <w:pStyle w:val="NormalWeb"/>
        <w:numPr>
          <w:ilvl w:val="0"/>
          <w:numId w:val="7"/>
        </w:numPr>
        <w:rPr>
          <w:color w:val="23282D"/>
        </w:rPr>
      </w:pPr>
      <w:r w:rsidRPr="00A32E05">
        <w:rPr>
          <w:color w:val="23282D"/>
        </w:rPr>
        <w:t>Show some examples of Godot Game Jam examples</w:t>
      </w:r>
    </w:p>
    <w:p w14:paraId="79121148" w14:textId="3CBE217D" w:rsidR="00730213" w:rsidRPr="00A32E05" w:rsidRDefault="00730213" w:rsidP="00B86B30">
      <w:pPr>
        <w:pStyle w:val="NormalWeb"/>
        <w:numPr>
          <w:ilvl w:val="0"/>
          <w:numId w:val="7"/>
        </w:numPr>
        <w:rPr>
          <w:color w:val="23282D"/>
        </w:rPr>
      </w:pPr>
      <w:r w:rsidRPr="00A32E05">
        <w:rPr>
          <w:color w:val="23282D"/>
        </w:rPr>
        <w:t>Elements of Game Design</w:t>
      </w:r>
    </w:p>
    <w:p w14:paraId="7A11710F" w14:textId="4D7A7041" w:rsidR="00730213" w:rsidRPr="00A32E05" w:rsidRDefault="00730213" w:rsidP="00730213">
      <w:pPr>
        <w:pStyle w:val="NormalWeb"/>
        <w:numPr>
          <w:ilvl w:val="1"/>
          <w:numId w:val="7"/>
        </w:numPr>
        <w:rPr>
          <w:color w:val="23282D"/>
        </w:rPr>
      </w:pPr>
      <w:r w:rsidRPr="00A32E05">
        <w:rPr>
          <w:color w:val="23282D"/>
        </w:rPr>
        <w:t>High level goals – What do you want to happen?</w:t>
      </w:r>
    </w:p>
    <w:p w14:paraId="6D3156BC" w14:textId="1EA5860F" w:rsidR="00730213" w:rsidRPr="00A32E05" w:rsidRDefault="00730213" w:rsidP="00730213">
      <w:pPr>
        <w:pStyle w:val="NormalWeb"/>
        <w:numPr>
          <w:ilvl w:val="1"/>
          <w:numId w:val="7"/>
        </w:numPr>
        <w:rPr>
          <w:color w:val="23282D"/>
        </w:rPr>
      </w:pPr>
      <w:r w:rsidRPr="00A32E05">
        <w:rPr>
          <w:color w:val="23282D"/>
        </w:rPr>
        <w:t>Genre? RPG, Racing, Puzzle, platformer, shooting, racing, walking</w:t>
      </w:r>
    </w:p>
    <w:p w14:paraId="4F14C258" w14:textId="11DC3299" w:rsidR="00730213" w:rsidRPr="00A32E05" w:rsidRDefault="00730213" w:rsidP="00730213">
      <w:pPr>
        <w:pStyle w:val="NormalWeb"/>
        <w:numPr>
          <w:ilvl w:val="1"/>
          <w:numId w:val="7"/>
        </w:numPr>
        <w:rPr>
          <w:color w:val="23282D"/>
        </w:rPr>
      </w:pPr>
      <w:r w:rsidRPr="00A32E05">
        <w:rPr>
          <w:color w:val="23282D"/>
        </w:rPr>
        <w:t>What do you want to be main mechanics of the game?</w:t>
      </w:r>
    </w:p>
    <w:p w14:paraId="478DCC42" w14:textId="014F2296" w:rsidR="00730213" w:rsidRPr="00A32E05" w:rsidRDefault="00730213" w:rsidP="00730213">
      <w:pPr>
        <w:pStyle w:val="NormalWeb"/>
        <w:numPr>
          <w:ilvl w:val="1"/>
          <w:numId w:val="7"/>
        </w:numPr>
        <w:rPr>
          <w:color w:val="23282D"/>
        </w:rPr>
      </w:pPr>
      <w:r w:rsidRPr="00A32E05">
        <w:rPr>
          <w:color w:val="23282D"/>
        </w:rPr>
        <w:t>What incentives do you want for your player?</w:t>
      </w:r>
    </w:p>
    <w:p w14:paraId="3DEC061D" w14:textId="742A3265" w:rsidR="00B86B30" w:rsidRPr="00A32E05" w:rsidRDefault="00B86B30" w:rsidP="00B86B30">
      <w:pPr>
        <w:pStyle w:val="NormalWeb"/>
        <w:rPr>
          <w:color w:val="23282D"/>
        </w:rPr>
      </w:pPr>
      <w:r w:rsidRPr="00A32E05">
        <w:rPr>
          <w:b/>
          <w:bCs/>
          <w:color w:val="23282D"/>
          <w:highlight w:val="lightGray"/>
        </w:rPr>
        <w:t>ACTIVITY</w:t>
      </w:r>
      <w:r w:rsidRPr="00A32E05">
        <w:rPr>
          <w:color w:val="23282D"/>
        </w:rPr>
        <w:t>: group activity (</w:t>
      </w:r>
      <w:r w:rsidR="00730213" w:rsidRPr="00A32E05">
        <w:rPr>
          <w:color w:val="23282D"/>
        </w:rPr>
        <w:t>25</w:t>
      </w:r>
      <w:r w:rsidRPr="00A32E05">
        <w:rPr>
          <w:color w:val="23282D"/>
        </w:rPr>
        <w:t>min</w:t>
      </w:r>
      <w:r w:rsidR="00730213" w:rsidRPr="00A32E05">
        <w:rPr>
          <w:color w:val="23282D"/>
        </w:rPr>
        <w:t>-35min</w:t>
      </w:r>
      <w:r w:rsidRPr="00A32E05">
        <w:rPr>
          <w:color w:val="23282D"/>
        </w:rPr>
        <w:t>)</w:t>
      </w:r>
      <w:r w:rsidRPr="00A32E05">
        <w:rPr>
          <w:color w:val="23282D"/>
        </w:rPr>
        <w:br/>
      </w:r>
    </w:p>
    <w:p w14:paraId="2898BC23" w14:textId="7B0E9C7F" w:rsidR="00B86B30" w:rsidRPr="00A32E05" w:rsidRDefault="00B86B30" w:rsidP="00B86B30">
      <w:pPr>
        <w:pStyle w:val="NormalWeb"/>
        <w:ind w:left="720"/>
        <w:rPr>
          <w:color w:val="23282D"/>
        </w:rPr>
      </w:pPr>
      <w:r w:rsidRPr="00A32E05">
        <w:rPr>
          <w:color w:val="23282D"/>
        </w:rPr>
        <w:t>Students break into their teams to talk about what they think their game genre might be. Come up with 3 game mechanics or aspects they would want to have in the game.</w:t>
      </w:r>
      <w:r w:rsidR="00CF7B47" w:rsidRPr="00A32E05">
        <w:rPr>
          <w:color w:val="23282D"/>
        </w:rPr>
        <w:t xml:space="preserve"> And have one be an object so they can draw it later. </w:t>
      </w:r>
      <w:r w:rsidRPr="00A32E05">
        <w:rPr>
          <w:color w:val="23282D"/>
        </w:rPr>
        <w:t xml:space="preserve"> </w:t>
      </w:r>
    </w:p>
    <w:p w14:paraId="0FB31B04" w14:textId="7A96BE14" w:rsidR="00730213" w:rsidRPr="00A32E05" w:rsidRDefault="00730213" w:rsidP="00B86B30">
      <w:pPr>
        <w:pStyle w:val="NormalWeb"/>
        <w:ind w:left="720"/>
        <w:rPr>
          <w:color w:val="23282D"/>
        </w:rPr>
      </w:pPr>
      <w:r w:rsidRPr="00A32E05">
        <w:rPr>
          <w:color w:val="23282D"/>
        </w:rPr>
        <w:t>Instructors can go around and be a sounding board for the students</w:t>
      </w:r>
    </w:p>
    <w:p w14:paraId="4AC1BD6C" w14:textId="0F8E95E2" w:rsidR="00CF7B47" w:rsidRPr="00A32E05" w:rsidRDefault="00CF7B47" w:rsidP="00CF7B47">
      <w:pPr>
        <w:pStyle w:val="NormalWeb"/>
        <w:rPr>
          <w:color w:val="23282D"/>
        </w:rPr>
      </w:pPr>
    </w:p>
    <w:p w14:paraId="5FB412B8" w14:textId="1D55FDB8" w:rsidR="00B86B30" w:rsidRPr="00A32E05" w:rsidRDefault="00B86B30" w:rsidP="007F6591">
      <w:pPr>
        <w:pStyle w:val="NormalWeb"/>
        <w:rPr>
          <w:b/>
          <w:bCs/>
          <w:color w:val="23282D"/>
          <w:highlight w:val="yellow"/>
        </w:rPr>
      </w:pPr>
    </w:p>
    <w:p w14:paraId="0B5812C8" w14:textId="0AC2809A" w:rsidR="00D929AF" w:rsidRPr="00A32E05" w:rsidRDefault="00D929AF" w:rsidP="00D929AF">
      <w:pPr>
        <w:pStyle w:val="NormalWeb"/>
        <w:rPr>
          <w:color w:val="23282D"/>
        </w:rPr>
      </w:pPr>
      <w:r w:rsidRPr="00A32E05">
        <w:rPr>
          <w:b/>
          <w:bCs/>
          <w:color w:val="23282D"/>
          <w:highlight w:val="yellow"/>
        </w:rPr>
        <w:lastRenderedPageBreak/>
        <w:t>INSTRUCTION</w:t>
      </w:r>
      <w:r w:rsidRPr="00A32E05">
        <w:rPr>
          <w:color w:val="23282D"/>
        </w:rPr>
        <w:t>: Introducing Making your own pixel art with</w:t>
      </w:r>
      <w:r w:rsidR="00730213" w:rsidRPr="00A32E05">
        <w:rPr>
          <w:color w:val="23282D"/>
        </w:rPr>
        <w:t xml:space="preserve"> (35min</w:t>
      </w:r>
      <w:r w:rsidRPr="00A32E05">
        <w:rPr>
          <w:color w:val="23282D"/>
        </w:rPr>
        <w:t>)</w:t>
      </w:r>
    </w:p>
    <w:p w14:paraId="1D5CFDE0" w14:textId="1835BB90" w:rsidR="000C49D4" w:rsidRPr="00A32E05" w:rsidRDefault="000C49D4" w:rsidP="000E6688">
      <w:pPr>
        <w:pStyle w:val="NormalWeb"/>
        <w:numPr>
          <w:ilvl w:val="0"/>
          <w:numId w:val="7"/>
        </w:numPr>
        <w:rPr>
          <w:color w:val="23282D"/>
        </w:rPr>
      </w:pPr>
      <w:r w:rsidRPr="00A32E05">
        <w:rPr>
          <w:color w:val="23282D"/>
        </w:rPr>
        <w:t>Go over where to find free pixel art</w:t>
      </w:r>
    </w:p>
    <w:p w14:paraId="606945EC" w14:textId="64DDA954" w:rsidR="000C49D4" w:rsidRPr="00A32E05" w:rsidRDefault="000C49D4" w:rsidP="000C49D4">
      <w:pPr>
        <w:pStyle w:val="NormalWeb"/>
        <w:numPr>
          <w:ilvl w:val="1"/>
          <w:numId w:val="7"/>
        </w:numPr>
        <w:rPr>
          <w:color w:val="23282D"/>
        </w:rPr>
      </w:pPr>
      <w:r w:rsidRPr="00A32E05">
        <w:rPr>
          <w:color w:val="23282D"/>
        </w:rPr>
        <w:t>Kenny.nl</w:t>
      </w:r>
    </w:p>
    <w:p w14:paraId="26B5E444" w14:textId="138943B2" w:rsidR="000C49D4" w:rsidRPr="00A32E05" w:rsidRDefault="000C49D4" w:rsidP="000C49D4">
      <w:pPr>
        <w:pStyle w:val="NormalWeb"/>
        <w:numPr>
          <w:ilvl w:val="1"/>
          <w:numId w:val="7"/>
        </w:numPr>
        <w:rPr>
          <w:color w:val="23282D"/>
        </w:rPr>
      </w:pPr>
      <w:r w:rsidRPr="00A32E05">
        <w:rPr>
          <w:color w:val="23282D"/>
        </w:rPr>
        <w:t>Itch.io</w:t>
      </w:r>
    </w:p>
    <w:p w14:paraId="13F6C168" w14:textId="60A8109A" w:rsidR="000C49D4" w:rsidRPr="00A32E05" w:rsidRDefault="000C49D4" w:rsidP="000C49D4">
      <w:pPr>
        <w:pStyle w:val="NormalWeb"/>
        <w:numPr>
          <w:ilvl w:val="1"/>
          <w:numId w:val="7"/>
        </w:numPr>
        <w:rPr>
          <w:color w:val="23282D"/>
        </w:rPr>
      </w:pPr>
      <w:r w:rsidRPr="00A32E05">
        <w:rPr>
          <w:color w:val="23282D"/>
        </w:rPr>
        <w:t xml:space="preserve">Camp coordinator made assets? </w:t>
      </w:r>
    </w:p>
    <w:p w14:paraId="2A91DCA8" w14:textId="76B86A97" w:rsidR="000C49D4" w:rsidRPr="00A32E05" w:rsidRDefault="000C49D4" w:rsidP="000C49D4">
      <w:pPr>
        <w:pStyle w:val="NormalWeb"/>
        <w:numPr>
          <w:ilvl w:val="0"/>
          <w:numId w:val="7"/>
        </w:numPr>
        <w:rPr>
          <w:color w:val="23282D"/>
        </w:rPr>
      </w:pPr>
      <w:r w:rsidRPr="00A32E05">
        <w:rPr>
          <w:color w:val="23282D"/>
        </w:rPr>
        <w:t>Download some of these that you think are useful or cool looking to get an idea of what you may want to pull inspiration from</w:t>
      </w:r>
    </w:p>
    <w:p w14:paraId="1BDE119A" w14:textId="6F6AB73C" w:rsidR="000C49D4" w:rsidRPr="00A32E05" w:rsidRDefault="000C49D4" w:rsidP="000C49D4">
      <w:pPr>
        <w:pStyle w:val="NormalWeb"/>
        <w:numPr>
          <w:ilvl w:val="1"/>
          <w:numId w:val="7"/>
        </w:numPr>
        <w:rPr>
          <w:color w:val="23282D"/>
        </w:rPr>
      </w:pPr>
      <w:r w:rsidRPr="00A32E05">
        <w:rPr>
          <w:color w:val="23282D"/>
        </w:rPr>
        <w:t>Ask 3-4 campers what they picked and why they thought it was cool</w:t>
      </w:r>
    </w:p>
    <w:p w14:paraId="4C7BA96C" w14:textId="64B32D9B" w:rsidR="000C49D4" w:rsidRPr="00A32E05" w:rsidRDefault="000C49D4" w:rsidP="000C49D4">
      <w:pPr>
        <w:pStyle w:val="NormalWeb"/>
        <w:numPr>
          <w:ilvl w:val="0"/>
          <w:numId w:val="7"/>
        </w:numPr>
        <w:rPr>
          <w:color w:val="23282D"/>
        </w:rPr>
      </w:pPr>
      <w:r w:rsidRPr="00A32E05">
        <w:rPr>
          <w:color w:val="23282D"/>
        </w:rPr>
        <w:t>Begin instructions on c</w:t>
      </w:r>
      <w:r w:rsidR="00B532CB" w:rsidRPr="00A32E05">
        <w:rPr>
          <w:color w:val="23282D"/>
        </w:rPr>
        <w:t>haracter and game development</w:t>
      </w:r>
    </w:p>
    <w:p w14:paraId="706E4DB6" w14:textId="6F20E032" w:rsidR="00B532CB" w:rsidRPr="00A32E05" w:rsidRDefault="00B532CB" w:rsidP="00B532CB">
      <w:pPr>
        <w:pStyle w:val="NormalWeb"/>
        <w:numPr>
          <w:ilvl w:val="1"/>
          <w:numId w:val="7"/>
        </w:numPr>
        <w:rPr>
          <w:color w:val="23282D"/>
        </w:rPr>
      </w:pPr>
      <w:r w:rsidRPr="00A32E05">
        <w:rPr>
          <w:color w:val="23282D"/>
        </w:rPr>
        <w:t xml:space="preserve">Think about the type of game you want to make! </w:t>
      </w:r>
    </w:p>
    <w:p w14:paraId="3A4ABE3D" w14:textId="77777777" w:rsidR="00B532CB" w:rsidRPr="00A32E05" w:rsidRDefault="00B532CB" w:rsidP="00B532CB">
      <w:pPr>
        <w:pStyle w:val="NormalWeb"/>
        <w:numPr>
          <w:ilvl w:val="1"/>
          <w:numId w:val="7"/>
        </w:numPr>
        <w:rPr>
          <w:color w:val="23282D"/>
        </w:rPr>
      </w:pPr>
      <w:r w:rsidRPr="00A32E05">
        <w:rPr>
          <w:color w:val="23282D"/>
        </w:rPr>
        <w:t>Say my game is a 2D top-down RPG where the player goes on a quest to slay a dragon that’s been threatening the local village for years. I now want to prototype some of the aspects of the game like combat.</w:t>
      </w:r>
    </w:p>
    <w:p w14:paraId="6070EB7F" w14:textId="77777777" w:rsidR="00B532CB" w:rsidRPr="00A32E05" w:rsidRDefault="00B532CB" w:rsidP="00B532CB">
      <w:pPr>
        <w:pStyle w:val="NormalWeb"/>
        <w:numPr>
          <w:ilvl w:val="1"/>
          <w:numId w:val="7"/>
        </w:numPr>
        <w:rPr>
          <w:color w:val="23282D"/>
        </w:rPr>
      </w:pPr>
      <w:r w:rsidRPr="00A32E05">
        <w:rPr>
          <w:b/>
          <w:bCs/>
          <w:color w:val="23282D"/>
        </w:rPr>
        <w:t>Prototype example plan for 2D RPG attack prototype</w:t>
      </w:r>
    </w:p>
    <w:p w14:paraId="67074FF6" w14:textId="77777777" w:rsidR="00B532CB" w:rsidRPr="00A32E05" w:rsidRDefault="00B532CB" w:rsidP="00B532CB">
      <w:pPr>
        <w:pStyle w:val="NormalWeb"/>
        <w:numPr>
          <w:ilvl w:val="2"/>
          <w:numId w:val="7"/>
        </w:numPr>
        <w:rPr>
          <w:color w:val="23282D"/>
        </w:rPr>
      </w:pPr>
      <w:r w:rsidRPr="00A32E05">
        <w:rPr>
          <w:color w:val="23282D"/>
        </w:rPr>
        <w:t>Start by creating a basic scene and playing the play sprite inside.</w:t>
      </w:r>
    </w:p>
    <w:p w14:paraId="1E936EA1" w14:textId="77777777" w:rsidR="00B532CB" w:rsidRPr="00A32E05" w:rsidRDefault="00B532CB" w:rsidP="00B532CB">
      <w:pPr>
        <w:pStyle w:val="NormalWeb"/>
        <w:numPr>
          <w:ilvl w:val="2"/>
          <w:numId w:val="7"/>
        </w:numPr>
        <w:rPr>
          <w:color w:val="23282D"/>
        </w:rPr>
      </w:pPr>
      <w:r w:rsidRPr="00A32E05">
        <w:rPr>
          <w:color w:val="23282D"/>
        </w:rPr>
        <w:t>Add keyboard controls to the player sprite.</w:t>
      </w:r>
    </w:p>
    <w:p w14:paraId="1907DD4C" w14:textId="77777777" w:rsidR="00B532CB" w:rsidRPr="00A32E05" w:rsidRDefault="00B532CB" w:rsidP="00B532CB">
      <w:pPr>
        <w:pStyle w:val="NormalWeb"/>
        <w:numPr>
          <w:ilvl w:val="2"/>
          <w:numId w:val="7"/>
        </w:numPr>
        <w:rPr>
          <w:color w:val="23282D"/>
        </w:rPr>
      </w:pPr>
      <w:r w:rsidRPr="00A32E05">
        <w:rPr>
          <w:color w:val="23282D"/>
        </w:rPr>
        <w:t>Create a collide-able object and have it work correctly with the player (the player should not be able to move through a rock for instance</w:t>
      </w:r>
    </w:p>
    <w:p w14:paraId="5DC17909" w14:textId="77777777" w:rsidR="00B532CB" w:rsidRPr="00A32E05" w:rsidRDefault="00B532CB" w:rsidP="00B532CB">
      <w:pPr>
        <w:pStyle w:val="NormalWeb"/>
        <w:numPr>
          <w:ilvl w:val="2"/>
          <w:numId w:val="7"/>
        </w:numPr>
        <w:rPr>
          <w:color w:val="23282D"/>
        </w:rPr>
      </w:pPr>
      <w:r w:rsidRPr="00A32E05">
        <w:rPr>
          <w:color w:val="23282D"/>
        </w:rPr>
        <w:t>Create a weapon sprite on character.</w:t>
      </w:r>
    </w:p>
    <w:p w14:paraId="624D3299" w14:textId="77777777" w:rsidR="00B532CB" w:rsidRPr="00A32E05" w:rsidRDefault="00B532CB" w:rsidP="00B532CB">
      <w:pPr>
        <w:pStyle w:val="NormalWeb"/>
        <w:numPr>
          <w:ilvl w:val="2"/>
          <w:numId w:val="7"/>
        </w:numPr>
        <w:rPr>
          <w:color w:val="23282D"/>
        </w:rPr>
      </w:pPr>
      <w:r w:rsidRPr="00A32E05">
        <w:rPr>
          <w:color w:val="23282D"/>
        </w:rPr>
        <w:t>Create attacking hitbox / button control (animations can be a different beast that we’ll save for a different day, for now, just have it play a sound and change from one sprite to another like a “2 frame animation”)</w:t>
      </w:r>
    </w:p>
    <w:p w14:paraId="469AF9BD" w14:textId="77777777" w:rsidR="00B532CB" w:rsidRPr="00A32E05" w:rsidRDefault="00B532CB" w:rsidP="00B532CB">
      <w:pPr>
        <w:pStyle w:val="NormalWeb"/>
        <w:numPr>
          <w:ilvl w:val="2"/>
          <w:numId w:val="7"/>
        </w:numPr>
        <w:rPr>
          <w:color w:val="23282D"/>
        </w:rPr>
      </w:pPr>
      <w:r w:rsidRPr="00A32E05">
        <w:rPr>
          <w:color w:val="23282D"/>
        </w:rPr>
        <w:t>Create an enemy sprite and add collision.</w:t>
      </w:r>
    </w:p>
    <w:p w14:paraId="426B9F8D" w14:textId="77777777" w:rsidR="00B532CB" w:rsidRPr="00A32E05" w:rsidRDefault="00B532CB" w:rsidP="00B532CB">
      <w:pPr>
        <w:pStyle w:val="NormalWeb"/>
        <w:numPr>
          <w:ilvl w:val="2"/>
          <w:numId w:val="7"/>
        </w:numPr>
        <w:rPr>
          <w:color w:val="23282D"/>
        </w:rPr>
      </w:pPr>
      <w:r w:rsidRPr="00A32E05">
        <w:rPr>
          <w:color w:val="23282D"/>
        </w:rPr>
        <w:t>Create a means to defeat an enemy (if the player hits the attack and the collision of the sword hits the collision of the enemy, remove the enemy object)</w:t>
      </w:r>
    </w:p>
    <w:p w14:paraId="35D4C089" w14:textId="124CA6AB" w:rsidR="00B532CB" w:rsidRPr="00A32E05" w:rsidRDefault="00B532CB" w:rsidP="00B532CB">
      <w:pPr>
        <w:pStyle w:val="NormalWeb"/>
        <w:numPr>
          <w:ilvl w:val="1"/>
          <w:numId w:val="7"/>
        </w:numPr>
        <w:rPr>
          <w:color w:val="23282D"/>
        </w:rPr>
      </w:pPr>
      <w:r w:rsidRPr="00A32E05">
        <w:rPr>
          <w:color w:val="23282D"/>
        </w:rPr>
        <w:t>Use steps similar to these to create a basic prototype for your game.</w:t>
      </w:r>
    </w:p>
    <w:p w14:paraId="21A2B947" w14:textId="627C08C8" w:rsidR="003702F5" w:rsidRPr="00A32E05" w:rsidRDefault="003702F5" w:rsidP="003702F5">
      <w:pPr>
        <w:pStyle w:val="NormalWeb"/>
        <w:numPr>
          <w:ilvl w:val="2"/>
          <w:numId w:val="7"/>
        </w:numPr>
        <w:rPr>
          <w:color w:val="23282D"/>
        </w:rPr>
      </w:pPr>
      <w:r w:rsidRPr="00A32E05">
        <w:rPr>
          <w:color w:val="23282D"/>
        </w:rPr>
        <w:t>Think about the high-level overview of the game</w:t>
      </w:r>
    </w:p>
    <w:p w14:paraId="4B69D026" w14:textId="34D6A32D" w:rsidR="003702F5" w:rsidRPr="00A32E05" w:rsidRDefault="003702F5" w:rsidP="003702F5">
      <w:pPr>
        <w:pStyle w:val="NormalWeb"/>
        <w:numPr>
          <w:ilvl w:val="2"/>
          <w:numId w:val="7"/>
        </w:numPr>
        <w:rPr>
          <w:color w:val="23282D"/>
        </w:rPr>
      </w:pPr>
      <w:r w:rsidRPr="00A32E05">
        <w:rPr>
          <w:color w:val="23282D"/>
        </w:rPr>
        <w:t>Sketch up your main characters</w:t>
      </w:r>
    </w:p>
    <w:p w14:paraId="293ED7E1" w14:textId="5B2436FF" w:rsidR="003702F5" w:rsidRPr="00A32E05" w:rsidRDefault="003702F5" w:rsidP="003702F5">
      <w:pPr>
        <w:pStyle w:val="NormalWeb"/>
        <w:numPr>
          <w:ilvl w:val="2"/>
          <w:numId w:val="7"/>
        </w:numPr>
        <w:rPr>
          <w:color w:val="23282D"/>
        </w:rPr>
      </w:pPr>
      <w:r w:rsidRPr="00A32E05">
        <w:rPr>
          <w:color w:val="23282D"/>
        </w:rPr>
        <w:t xml:space="preserve">Sketch up a mob or enemy </w:t>
      </w:r>
    </w:p>
    <w:p w14:paraId="5B45CACF" w14:textId="63B26B6F" w:rsidR="00B532CB" w:rsidRPr="00A32E05" w:rsidRDefault="00B532CB" w:rsidP="003702F5">
      <w:pPr>
        <w:pStyle w:val="NormalWeb"/>
        <w:numPr>
          <w:ilvl w:val="1"/>
          <w:numId w:val="7"/>
        </w:numPr>
        <w:rPr>
          <w:color w:val="23282D"/>
        </w:rPr>
      </w:pPr>
      <w:r w:rsidRPr="00A32E05">
        <w:rPr>
          <w:color w:val="23282D"/>
        </w:rPr>
        <w:t>Be sure to ask questions when needed.</w:t>
      </w:r>
    </w:p>
    <w:p w14:paraId="4ED06C65" w14:textId="2CDB4E30" w:rsidR="003702F5" w:rsidRPr="00A32E05" w:rsidRDefault="003702F5" w:rsidP="003702F5">
      <w:pPr>
        <w:pStyle w:val="NormalWeb"/>
        <w:rPr>
          <w:color w:val="23282D"/>
        </w:rPr>
      </w:pPr>
    </w:p>
    <w:p w14:paraId="745345B3" w14:textId="23234F67" w:rsidR="003702F5" w:rsidRPr="00A32E05" w:rsidRDefault="003702F5" w:rsidP="003702F5">
      <w:pPr>
        <w:pStyle w:val="NormalWeb"/>
        <w:numPr>
          <w:ilvl w:val="0"/>
          <w:numId w:val="7"/>
        </w:numPr>
        <w:rPr>
          <w:color w:val="23282D"/>
        </w:rPr>
      </w:pPr>
      <w:r w:rsidRPr="00A32E05">
        <w:rPr>
          <w:color w:val="23282D"/>
        </w:rPr>
        <w:t>Now that you have a character or some things for a scene in mind how do you make it a reality?</w:t>
      </w:r>
    </w:p>
    <w:p w14:paraId="2D60980F" w14:textId="65378101" w:rsidR="000E6688" w:rsidRPr="00A32E05" w:rsidRDefault="00C061F1" w:rsidP="000E6688">
      <w:pPr>
        <w:pStyle w:val="NormalWeb"/>
        <w:numPr>
          <w:ilvl w:val="0"/>
          <w:numId w:val="7"/>
        </w:numPr>
        <w:rPr>
          <w:color w:val="23282D"/>
        </w:rPr>
      </w:pPr>
      <w:hyperlink r:id="rId18" w:history="1">
        <w:r w:rsidR="000E6688" w:rsidRPr="00A32E05">
          <w:rPr>
            <w:rStyle w:val="Hyperlink"/>
          </w:rPr>
          <w:t>https://www.piskelapp.com/</w:t>
        </w:r>
      </w:hyperlink>
    </w:p>
    <w:p w14:paraId="70A651AD" w14:textId="6296225F" w:rsidR="000E6688" w:rsidRPr="00A32E05" w:rsidRDefault="0057457D" w:rsidP="000E6688">
      <w:pPr>
        <w:pStyle w:val="NormalWeb"/>
        <w:numPr>
          <w:ilvl w:val="0"/>
          <w:numId w:val="7"/>
        </w:numPr>
        <w:rPr>
          <w:color w:val="23282D"/>
        </w:rPr>
      </w:pPr>
      <w:proofErr w:type="spellStart"/>
      <w:r w:rsidRPr="00A32E05">
        <w:rPr>
          <w:color w:val="23282D"/>
        </w:rPr>
        <w:t>Hilight</w:t>
      </w:r>
      <w:proofErr w:type="spellEnd"/>
      <w:r w:rsidRPr="00A32E05">
        <w:rPr>
          <w:color w:val="23282D"/>
        </w:rPr>
        <w:t xml:space="preserve"> features of the app</w:t>
      </w:r>
    </w:p>
    <w:p w14:paraId="34B17390" w14:textId="0B3E5E2B" w:rsidR="00051010" w:rsidRPr="00A32E05" w:rsidRDefault="00051010" w:rsidP="00051010">
      <w:pPr>
        <w:pStyle w:val="NormalWeb"/>
        <w:numPr>
          <w:ilvl w:val="1"/>
          <w:numId w:val="7"/>
        </w:numPr>
        <w:rPr>
          <w:color w:val="23282D"/>
        </w:rPr>
      </w:pPr>
      <w:r w:rsidRPr="00A32E05">
        <w:rPr>
          <w:color w:val="23282D"/>
        </w:rPr>
        <w:t>Lighten/darken</w:t>
      </w:r>
    </w:p>
    <w:p w14:paraId="72AF5669" w14:textId="252E9009" w:rsidR="00051010" w:rsidRPr="00A32E05" w:rsidRDefault="00051010" w:rsidP="00051010">
      <w:pPr>
        <w:pStyle w:val="NormalWeb"/>
        <w:numPr>
          <w:ilvl w:val="1"/>
          <w:numId w:val="7"/>
        </w:numPr>
        <w:rPr>
          <w:color w:val="23282D"/>
        </w:rPr>
      </w:pPr>
      <w:r w:rsidRPr="00A32E05">
        <w:rPr>
          <w:color w:val="23282D"/>
        </w:rPr>
        <w:t>Mirror tool</w:t>
      </w:r>
    </w:p>
    <w:p w14:paraId="79F9E2B4" w14:textId="796FBE21" w:rsidR="0057457D" w:rsidRPr="00A32E05" w:rsidRDefault="0057457D" w:rsidP="000E6688">
      <w:pPr>
        <w:pStyle w:val="NormalWeb"/>
        <w:numPr>
          <w:ilvl w:val="0"/>
          <w:numId w:val="7"/>
        </w:numPr>
        <w:rPr>
          <w:color w:val="23282D"/>
        </w:rPr>
      </w:pPr>
      <w:r w:rsidRPr="00A32E05">
        <w:rPr>
          <w:color w:val="23282D"/>
        </w:rPr>
        <w:t>Go over basic drawing concepts</w:t>
      </w:r>
    </w:p>
    <w:p w14:paraId="4EDDE4C9" w14:textId="497F1E6F" w:rsidR="00051010" w:rsidRPr="00A32E05" w:rsidRDefault="00051010" w:rsidP="00051010">
      <w:pPr>
        <w:pStyle w:val="NormalWeb"/>
        <w:numPr>
          <w:ilvl w:val="1"/>
          <w:numId w:val="7"/>
        </w:numPr>
        <w:rPr>
          <w:color w:val="23282D"/>
        </w:rPr>
      </w:pPr>
      <w:r w:rsidRPr="00A32E05">
        <w:rPr>
          <w:color w:val="23282D"/>
        </w:rPr>
        <w:t>Shading and highlights with a sphere</w:t>
      </w:r>
    </w:p>
    <w:p w14:paraId="6C58BD78" w14:textId="2CBF59B3" w:rsidR="00051010" w:rsidRPr="00A32E05" w:rsidRDefault="00051010" w:rsidP="00051010">
      <w:pPr>
        <w:pStyle w:val="NormalWeb"/>
        <w:numPr>
          <w:ilvl w:val="1"/>
          <w:numId w:val="7"/>
        </w:numPr>
        <w:rPr>
          <w:color w:val="23282D"/>
        </w:rPr>
      </w:pPr>
      <w:r w:rsidRPr="00A32E05">
        <w:rPr>
          <w:color w:val="23282D"/>
        </w:rPr>
        <w:t>Not everything will be perfect!</w:t>
      </w:r>
    </w:p>
    <w:p w14:paraId="43E0E58B" w14:textId="4202DC8A" w:rsidR="00051010" w:rsidRPr="00A32E05" w:rsidRDefault="00051010" w:rsidP="00051010">
      <w:pPr>
        <w:pStyle w:val="NormalWeb"/>
        <w:numPr>
          <w:ilvl w:val="1"/>
          <w:numId w:val="7"/>
        </w:numPr>
        <w:rPr>
          <w:color w:val="23282D"/>
        </w:rPr>
      </w:pPr>
      <w:r w:rsidRPr="00A32E05">
        <w:rPr>
          <w:noProof/>
          <w:color w:val="23282D"/>
        </w:rPr>
        <w:lastRenderedPageBreak/>
        <w:drawing>
          <wp:inline distT="0" distB="0" distL="0" distR="0" wp14:anchorId="02D381B0" wp14:editId="0722F177">
            <wp:extent cx="4922947" cy="530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2947" cy="5303980"/>
                    </a:xfrm>
                    <a:prstGeom prst="rect">
                      <a:avLst/>
                    </a:prstGeom>
                  </pic:spPr>
                </pic:pic>
              </a:graphicData>
            </a:graphic>
          </wp:inline>
        </w:drawing>
      </w:r>
    </w:p>
    <w:p w14:paraId="45F6A65D" w14:textId="29455740" w:rsidR="0057457D" w:rsidRPr="00A32E05" w:rsidRDefault="0057457D" w:rsidP="000E6688">
      <w:pPr>
        <w:pStyle w:val="NormalWeb"/>
        <w:numPr>
          <w:ilvl w:val="0"/>
          <w:numId w:val="7"/>
        </w:numPr>
        <w:rPr>
          <w:color w:val="23282D"/>
        </w:rPr>
      </w:pPr>
      <w:r w:rsidRPr="00A32E05">
        <w:rPr>
          <w:color w:val="23282D"/>
        </w:rPr>
        <w:t>Exporting images</w:t>
      </w:r>
    </w:p>
    <w:p w14:paraId="6430F1F0" w14:textId="6D549DDD" w:rsidR="0057457D" w:rsidRPr="00A32E05" w:rsidRDefault="0057457D" w:rsidP="000E6688">
      <w:pPr>
        <w:pStyle w:val="NormalWeb"/>
        <w:numPr>
          <w:ilvl w:val="0"/>
          <w:numId w:val="7"/>
        </w:numPr>
        <w:rPr>
          <w:color w:val="23282D"/>
        </w:rPr>
      </w:pPr>
      <w:r w:rsidRPr="00A32E05">
        <w:rPr>
          <w:color w:val="23282D"/>
        </w:rPr>
        <w:t xml:space="preserve">Animations </w:t>
      </w:r>
    </w:p>
    <w:p w14:paraId="43285E72" w14:textId="61963A25" w:rsidR="2F24671A" w:rsidRPr="00A32E05" w:rsidRDefault="2F24671A" w:rsidP="2F24671A">
      <w:pPr>
        <w:pStyle w:val="NormalWeb"/>
        <w:rPr>
          <w:b/>
          <w:bCs/>
          <w:color w:val="23282D"/>
          <w:highlight w:val="yellow"/>
        </w:rPr>
      </w:pPr>
    </w:p>
    <w:p w14:paraId="0B01CC73" w14:textId="3619056A" w:rsidR="000E6688" w:rsidRPr="00A32E05" w:rsidRDefault="000E6688" w:rsidP="000E6688">
      <w:pPr>
        <w:pStyle w:val="NormalWeb"/>
        <w:rPr>
          <w:b/>
          <w:bCs/>
          <w:color w:val="23282D"/>
        </w:rPr>
      </w:pPr>
      <w:r w:rsidRPr="00A32E05">
        <w:rPr>
          <w:b/>
          <w:bCs/>
          <w:color w:val="23282D"/>
          <w:highlight w:val="lightGray"/>
        </w:rPr>
        <w:t>ACTIVITY</w:t>
      </w:r>
      <w:r w:rsidRPr="00A32E05">
        <w:rPr>
          <w:b/>
          <w:bCs/>
          <w:color w:val="23282D"/>
        </w:rPr>
        <w:t>:</w:t>
      </w:r>
      <w:r w:rsidRPr="00A32E05">
        <w:rPr>
          <w:color w:val="23282D"/>
        </w:rPr>
        <w:t xml:space="preserve"> Think-Team-Share Brainstorming characters for game (approximately 25 minutes)</w:t>
      </w:r>
      <w:r w:rsidRPr="00A32E05">
        <w:rPr>
          <w:b/>
          <w:bCs/>
          <w:color w:val="23282D"/>
        </w:rPr>
        <w:t xml:space="preserve"> </w:t>
      </w:r>
    </w:p>
    <w:p w14:paraId="78F191EA" w14:textId="6C18BD71" w:rsidR="0057457D" w:rsidRPr="00A32E05" w:rsidRDefault="0057457D" w:rsidP="0057457D">
      <w:pPr>
        <w:pStyle w:val="NormalWeb"/>
        <w:ind w:left="720"/>
        <w:rPr>
          <w:bCs/>
          <w:color w:val="23282D"/>
        </w:rPr>
      </w:pPr>
      <w:r w:rsidRPr="00A32E05">
        <w:rPr>
          <w:bCs/>
          <w:color w:val="23282D"/>
        </w:rPr>
        <w:t>Students break into their groups to begin brain storming character ideas for their final game</w:t>
      </w:r>
    </w:p>
    <w:p w14:paraId="0C2876B0" w14:textId="075E014D" w:rsidR="00CF7B47" w:rsidRPr="00A32E05" w:rsidRDefault="00CF7B47" w:rsidP="0057457D">
      <w:pPr>
        <w:pStyle w:val="NormalWeb"/>
        <w:ind w:left="720"/>
        <w:rPr>
          <w:bCs/>
          <w:color w:val="23282D"/>
        </w:rPr>
      </w:pPr>
    </w:p>
    <w:p w14:paraId="3C64A5C3" w14:textId="61400AFA" w:rsidR="00CF7B47" w:rsidRPr="00A32E05" w:rsidRDefault="00CF7B47" w:rsidP="0057457D">
      <w:pPr>
        <w:pStyle w:val="NormalWeb"/>
        <w:ind w:left="720"/>
        <w:rPr>
          <w:b/>
          <w:bCs/>
          <w:color w:val="23282D"/>
          <w:highlight w:val="lightGray"/>
        </w:rPr>
      </w:pPr>
      <w:r w:rsidRPr="00A32E05">
        <w:rPr>
          <w:bCs/>
          <w:color w:val="23282D"/>
        </w:rPr>
        <w:t>(Have them have their phone ready and have a way to capture any drawings that are done on paper</w:t>
      </w:r>
      <w:proofErr w:type="gramStart"/>
      <w:r w:rsidRPr="00A32E05">
        <w:rPr>
          <w:bCs/>
          <w:color w:val="23282D"/>
        </w:rPr>
        <w:t>. )</w:t>
      </w:r>
      <w:proofErr w:type="gramEnd"/>
    </w:p>
    <w:p w14:paraId="41378B93" w14:textId="2206B94F" w:rsidR="0057457D" w:rsidRPr="00A32E05" w:rsidRDefault="0057457D" w:rsidP="000E6688">
      <w:pPr>
        <w:pStyle w:val="NormalWeb"/>
        <w:rPr>
          <w:b/>
          <w:bCs/>
          <w:color w:val="23282D"/>
          <w:highlight w:val="yellow"/>
        </w:rPr>
      </w:pPr>
    </w:p>
    <w:p w14:paraId="263EA0A4" w14:textId="04BD3DDC" w:rsidR="000E6688" w:rsidRPr="00A32E05" w:rsidRDefault="000E6688" w:rsidP="000E6688">
      <w:pPr>
        <w:pStyle w:val="NormalWeb"/>
      </w:pPr>
      <w:r w:rsidRPr="00A32E05">
        <w:rPr>
          <w:b/>
          <w:bCs/>
          <w:color w:val="23282D"/>
          <w:highlight w:val="yellow"/>
        </w:rPr>
        <w:lastRenderedPageBreak/>
        <w:t>INSTRUCTION</w:t>
      </w:r>
      <w:r w:rsidRPr="00A32E05">
        <w:rPr>
          <w:color w:val="23282D"/>
        </w:rPr>
        <w:t>: Ask if there are any final questions for the day before introducing homework</w:t>
      </w:r>
    </w:p>
    <w:p w14:paraId="71B5B775" w14:textId="77777777" w:rsidR="000E6688" w:rsidRPr="00A32E05" w:rsidRDefault="000E6688" w:rsidP="000E6688">
      <w:pPr>
        <w:pStyle w:val="NormalWeb"/>
        <w:rPr>
          <w:b/>
          <w:bCs/>
          <w:color w:val="23282D"/>
          <w:highlight w:val="cyan"/>
        </w:rPr>
      </w:pPr>
    </w:p>
    <w:p w14:paraId="4BA58759" w14:textId="307EF0C7" w:rsidR="000E6688" w:rsidRPr="00A32E05" w:rsidRDefault="000E6688" w:rsidP="000E6688">
      <w:pPr>
        <w:pStyle w:val="NormalWeb"/>
        <w:rPr>
          <w:color w:val="23282D"/>
        </w:rPr>
      </w:pPr>
      <w:r w:rsidRPr="00A32E05">
        <w:rPr>
          <w:b/>
          <w:bCs/>
          <w:color w:val="23282D"/>
          <w:highlight w:val="cyan"/>
        </w:rPr>
        <w:t>HOMEWORK</w:t>
      </w:r>
      <w:r w:rsidRPr="00A32E05">
        <w:rPr>
          <w:b/>
          <w:bCs/>
          <w:color w:val="23282D"/>
        </w:rPr>
        <w:t xml:space="preserve">: </w:t>
      </w:r>
      <w:r w:rsidR="0057457D" w:rsidRPr="00A32E05">
        <w:rPr>
          <w:color w:val="23282D"/>
        </w:rPr>
        <w:t xml:space="preserve">Continue </w:t>
      </w:r>
      <w:r w:rsidR="00313B7C" w:rsidRPr="00A32E05">
        <w:rPr>
          <w:color w:val="23282D"/>
        </w:rPr>
        <w:t>Brainstorming</w:t>
      </w:r>
      <w:r w:rsidR="0057457D" w:rsidRPr="00A32E05">
        <w:rPr>
          <w:color w:val="23282D"/>
        </w:rPr>
        <w:t xml:space="preserve"> characters</w:t>
      </w:r>
      <w:r w:rsidR="00E76FA3">
        <w:rPr>
          <w:color w:val="23282D"/>
        </w:rPr>
        <w:t xml:space="preserve"> and game</w:t>
      </w:r>
    </w:p>
    <w:p w14:paraId="28463E05" w14:textId="5526E140" w:rsidR="000E6688" w:rsidRPr="00A32E05" w:rsidRDefault="000E6688" w:rsidP="000E6688">
      <w:pPr>
        <w:pStyle w:val="NormalWeb"/>
        <w:numPr>
          <w:ilvl w:val="0"/>
          <w:numId w:val="6"/>
        </w:numPr>
      </w:pPr>
      <w:r w:rsidRPr="00A32E05">
        <w:rPr>
          <w:color w:val="23282D"/>
        </w:rPr>
        <w:t>Continue to think about your characters</w:t>
      </w:r>
      <w:r w:rsidR="00E76FA3">
        <w:rPr>
          <w:color w:val="23282D"/>
        </w:rPr>
        <w:t>, game,</w:t>
      </w:r>
      <w:r w:rsidRPr="00A32E05">
        <w:rPr>
          <w:color w:val="23282D"/>
        </w:rPr>
        <w:t xml:space="preserve"> </w:t>
      </w:r>
      <w:r w:rsidR="00E76FA3">
        <w:rPr>
          <w:color w:val="23282D"/>
        </w:rPr>
        <w:t>non-player characters</w:t>
      </w:r>
      <w:r w:rsidRPr="00A32E05">
        <w:rPr>
          <w:color w:val="23282D"/>
        </w:rPr>
        <w:t xml:space="preserve"> or objects that you would want in your final game</w:t>
      </w:r>
    </w:p>
    <w:p w14:paraId="505EAB2A" w14:textId="4F9C4877" w:rsidR="000E6688" w:rsidRPr="00A32E05" w:rsidRDefault="000E6688" w:rsidP="00E76FA3">
      <w:pPr>
        <w:pStyle w:val="NormalWeb"/>
        <w:numPr>
          <w:ilvl w:val="1"/>
          <w:numId w:val="6"/>
        </w:numPr>
        <w:rPr>
          <w:color w:val="23282D"/>
        </w:rPr>
      </w:pPr>
      <w:r w:rsidRPr="00A32E05">
        <w:rPr>
          <w:color w:val="23282D"/>
        </w:rPr>
        <w:t>Explain what your game will be about</w:t>
      </w:r>
      <w:r w:rsidR="00E76FA3">
        <w:rPr>
          <w:color w:val="23282D"/>
        </w:rPr>
        <w:t xml:space="preserve"> with broad detail (e.g. do you want it be an action game, a puzzle game, about farming or going on a quest for riches)</w:t>
      </w:r>
    </w:p>
    <w:p w14:paraId="5AD949A4" w14:textId="6B959648" w:rsidR="000E6688" w:rsidRPr="00A32E05" w:rsidRDefault="000E6688" w:rsidP="00E76FA3">
      <w:pPr>
        <w:pStyle w:val="NormalWeb"/>
        <w:numPr>
          <w:ilvl w:val="1"/>
          <w:numId w:val="6"/>
        </w:numPr>
        <w:rPr>
          <w:color w:val="23282D"/>
        </w:rPr>
      </w:pPr>
      <w:r w:rsidRPr="00A32E05">
        <w:rPr>
          <w:color w:val="23282D"/>
        </w:rPr>
        <w:t xml:space="preserve">Write out </w:t>
      </w:r>
      <w:r w:rsidR="00E76FA3">
        <w:rPr>
          <w:color w:val="23282D"/>
        </w:rPr>
        <w:t>some</w:t>
      </w:r>
      <w:r w:rsidRPr="00A32E05">
        <w:rPr>
          <w:color w:val="23282D"/>
        </w:rPr>
        <w:t xml:space="preserve"> game elements </w:t>
      </w:r>
      <w:r w:rsidR="00E76FA3">
        <w:rPr>
          <w:color w:val="23282D"/>
        </w:rPr>
        <w:t>that you might want to have, things like:</w:t>
      </w:r>
    </w:p>
    <w:p w14:paraId="5CEAFB2F" w14:textId="12CA8481" w:rsidR="000E6688" w:rsidRPr="00A32E05" w:rsidRDefault="000E6688" w:rsidP="000E6688">
      <w:pPr>
        <w:pStyle w:val="NormalWeb"/>
        <w:numPr>
          <w:ilvl w:val="2"/>
          <w:numId w:val="6"/>
        </w:numPr>
        <w:rPr>
          <w:color w:val="23282D"/>
        </w:rPr>
      </w:pPr>
      <w:r w:rsidRPr="00A32E05">
        <w:rPr>
          <w:color w:val="23282D"/>
        </w:rPr>
        <w:t>Goal</w:t>
      </w:r>
      <w:r w:rsidR="00E76FA3">
        <w:rPr>
          <w:color w:val="23282D"/>
        </w:rPr>
        <w:t>s</w:t>
      </w:r>
    </w:p>
    <w:p w14:paraId="3DB3156A" w14:textId="34CAA535" w:rsidR="000E6688" w:rsidRPr="00A32E05" w:rsidRDefault="000E6688" w:rsidP="000E6688">
      <w:pPr>
        <w:pStyle w:val="NormalWeb"/>
        <w:numPr>
          <w:ilvl w:val="2"/>
          <w:numId w:val="6"/>
        </w:numPr>
        <w:rPr>
          <w:color w:val="23282D"/>
        </w:rPr>
      </w:pPr>
      <w:r w:rsidRPr="00A32E05">
        <w:rPr>
          <w:color w:val="23282D"/>
        </w:rPr>
        <w:t>Story</w:t>
      </w:r>
      <w:r w:rsidR="00E76FA3">
        <w:rPr>
          <w:color w:val="23282D"/>
        </w:rPr>
        <w:t>lines</w:t>
      </w:r>
    </w:p>
    <w:p w14:paraId="1A494719" w14:textId="77777777" w:rsidR="000E6688" w:rsidRPr="00A32E05" w:rsidRDefault="000E6688" w:rsidP="000E6688">
      <w:pPr>
        <w:pStyle w:val="NormalWeb"/>
        <w:numPr>
          <w:ilvl w:val="2"/>
          <w:numId w:val="6"/>
        </w:numPr>
        <w:rPr>
          <w:color w:val="23282D"/>
        </w:rPr>
      </w:pPr>
      <w:r w:rsidRPr="00A32E05">
        <w:rPr>
          <w:color w:val="23282D"/>
        </w:rPr>
        <w:t>Rules</w:t>
      </w:r>
    </w:p>
    <w:p w14:paraId="4A539671" w14:textId="0397B5C2" w:rsidR="2F24671A" w:rsidRPr="00E76FA3" w:rsidRDefault="000E6688" w:rsidP="2F24671A">
      <w:pPr>
        <w:pStyle w:val="NormalWeb"/>
        <w:numPr>
          <w:ilvl w:val="2"/>
          <w:numId w:val="6"/>
        </w:numPr>
        <w:rPr>
          <w:color w:val="23282D"/>
        </w:rPr>
      </w:pPr>
      <w:r w:rsidRPr="00A32E05">
        <w:rPr>
          <w:color w:val="23282D"/>
        </w:rPr>
        <w:t>Players</w:t>
      </w:r>
    </w:p>
    <w:p w14:paraId="77DF4291" w14:textId="51BEADCB" w:rsidR="2F24671A" w:rsidRPr="00A32E05" w:rsidRDefault="2F24671A" w:rsidP="2F24671A">
      <w:pPr>
        <w:pStyle w:val="NormalWeb"/>
        <w:rPr>
          <w:b/>
          <w:bCs/>
          <w:color w:val="23282D"/>
          <w:sz w:val="22"/>
          <w:szCs w:val="22"/>
          <w:highlight w:val="yellow"/>
        </w:rPr>
      </w:pPr>
    </w:p>
    <w:p w14:paraId="718B415E" w14:textId="5A00D7E4" w:rsidR="2F24671A" w:rsidRPr="00A32E05" w:rsidRDefault="2F24671A" w:rsidP="2F24671A">
      <w:pPr>
        <w:pStyle w:val="NormalWeb"/>
        <w:rPr>
          <w:b/>
          <w:bCs/>
          <w:color w:val="23282D"/>
          <w:sz w:val="22"/>
          <w:szCs w:val="22"/>
          <w:highlight w:val="yellow"/>
        </w:rPr>
      </w:pPr>
    </w:p>
    <w:p w14:paraId="44A5C952" w14:textId="77777777" w:rsidR="009F1AAA" w:rsidRPr="00A32E05" w:rsidRDefault="009F1AAA">
      <w:pPr>
        <w:rPr>
          <w:rFonts w:ascii="Times New Roman" w:hAnsi="Times New Roman" w:cs="Times New Roman"/>
        </w:rPr>
      </w:pPr>
    </w:p>
    <w:sectPr w:rsidR="009F1AAA" w:rsidRPr="00A32E05"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altName w:v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0DE4D29"/>
    <w:multiLevelType w:val="hybridMultilevel"/>
    <w:tmpl w:val="AF1E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352D7"/>
    <w:multiLevelType w:val="multilevel"/>
    <w:tmpl w:val="B0AC3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24F8A"/>
    <w:multiLevelType w:val="hybridMultilevel"/>
    <w:tmpl w:val="3B9E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84953"/>
    <w:multiLevelType w:val="multilevel"/>
    <w:tmpl w:val="671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86F16"/>
    <w:multiLevelType w:val="multilevel"/>
    <w:tmpl w:val="B6F2E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13D74"/>
    <w:multiLevelType w:val="multilevel"/>
    <w:tmpl w:val="9A0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25108"/>
    <w:multiLevelType w:val="multilevel"/>
    <w:tmpl w:val="C21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F76E81"/>
    <w:multiLevelType w:val="multilevel"/>
    <w:tmpl w:val="10804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207ED"/>
    <w:multiLevelType w:val="multilevel"/>
    <w:tmpl w:val="84263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54631"/>
    <w:multiLevelType w:val="multilevel"/>
    <w:tmpl w:val="186E7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C74BC"/>
    <w:multiLevelType w:val="multilevel"/>
    <w:tmpl w:val="3496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E97545"/>
    <w:multiLevelType w:val="multilevel"/>
    <w:tmpl w:val="559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8"/>
  </w:num>
  <w:num w:numId="3">
    <w:abstractNumId w:val="8"/>
  </w:num>
  <w:num w:numId="4">
    <w:abstractNumId w:val="5"/>
  </w:num>
  <w:num w:numId="5">
    <w:abstractNumId w:val="2"/>
  </w:num>
  <w:num w:numId="6">
    <w:abstractNumId w:val="4"/>
  </w:num>
  <w:num w:numId="7">
    <w:abstractNumId w:val="25"/>
  </w:num>
  <w:num w:numId="8">
    <w:abstractNumId w:val="23"/>
  </w:num>
  <w:num w:numId="9">
    <w:abstractNumId w:val="21"/>
  </w:num>
  <w:num w:numId="10">
    <w:abstractNumId w:val="15"/>
  </w:num>
  <w:num w:numId="11">
    <w:abstractNumId w:val="17"/>
  </w:num>
  <w:num w:numId="12">
    <w:abstractNumId w:val="1"/>
  </w:num>
  <w:num w:numId="13">
    <w:abstractNumId w:val="20"/>
  </w:num>
  <w:num w:numId="14">
    <w:abstractNumId w:val="11"/>
  </w:num>
  <w:num w:numId="15">
    <w:abstractNumId w:val="22"/>
  </w:num>
  <w:num w:numId="16">
    <w:abstractNumId w:val="3"/>
  </w:num>
  <w:num w:numId="17">
    <w:abstractNumId w:val="0"/>
  </w:num>
  <w:num w:numId="18">
    <w:abstractNumId w:val="12"/>
  </w:num>
  <w:num w:numId="19">
    <w:abstractNumId w:val="24"/>
  </w:num>
  <w:num w:numId="20">
    <w:abstractNumId w:val="14"/>
  </w:num>
  <w:num w:numId="21">
    <w:abstractNumId w:val="7"/>
  </w:num>
  <w:num w:numId="22">
    <w:abstractNumId w:val="19"/>
  </w:num>
  <w:num w:numId="23">
    <w:abstractNumId w:val="30"/>
  </w:num>
  <w:num w:numId="24">
    <w:abstractNumId w:val="13"/>
  </w:num>
  <w:num w:numId="25">
    <w:abstractNumId w:val="16"/>
  </w:num>
  <w:num w:numId="26">
    <w:abstractNumId w:val="26"/>
  </w:num>
  <w:num w:numId="27">
    <w:abstractNumId w:val="27"/>
  </w:num>
  <w:num w:numId="28">
    <w:abstractNumId w:val="28"/>
  </w:num>
  <w:num w:numId="29">
    <w:abstractNumId w:val="10"/>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D"/>
    <w:rsid w:val="00032AD9"/>
    <w:rsid w:val="000428BB"/>
    <w:rsid w:val="00044B06"/>
    <w:rsid w:val="00051010"/>
    <w:rsid w:val="00074FF1"/>
    <w:rsid w:val="000A2547"/>
    <w:rsid w:val="000C0465"/>
    <w:rsid w:val="000C10CE"/>
    <w:rsid w:val="000C49D4"/>
    <w:rsid w:val="000E0E1F"/>
    <w:rsid w:val="000E6688"/>
    <w:rsid w:val="001523E0"/>
    <w:rsid w:val="001E097A"/>
    <w:rsid w:val="00217FA3"/>
    <w:rsid w:val="00273420"/>
    <w:rsid w:val="00287F1D"/>
    <w:rsid w:val="0029086E"/>
    <w:rsid w:val="0029629C"/>
    <w:rsid w:val="002E01AC"/>
    <w:rsid w:val="00313B7C"/>
    <w:rsid w:val="00316FFA"/>
    <w:rsid w:val="00334040"/>
    <w:rsid w:val="00345C7D"/>
    <w:rsid w:val="003702F5"/>
    <w:rsid w:val="003928EC"/>
    <w:rsid w:val="003B10C3"/>
    <w:rsid w:val="003C686C"/>
    <w:rsid w:val="003E6D52"/>
    <w:rsid w:val="00404E7D"/>
    <w:rsid w:val="0042257A"/>
    <w:rsid w:val="00443D60"/>
    <w:rsid w:val="004519D6"/>
    <w:rsid w:val="00462524"/>
    <w:rsid w:val="0047294D"/>
    <w:rsid w:val="004E6E69"/>
    <w:rsid w:val="004F7B9F"/>
    <w:rsid w:val="00514205"/>
    <w:rsid w:val="00560810"/>
    <w:rsid w:val="0057457D"/>
    <w:rsid w:val="005A7B2C"/>
    <w:rsid w:val="005B3E42"/>
    <w:rsid w:val="005D67F0"/>
    <w:rsid w:val="006A01B2"/>
    <w:rsid w:val="006A7A51"/>
    <w:rsid w:val="006B51D3"/>
    <w:rsid w:val="00730213"/>
    <w:rsid w:val="00737A2B"/>
    <w:rsid w:val="007458B5"/>
    <w:rsid w:val="007F6591"/>
    <w:rsid w:val="00835F80"/>
    <w:rsid w:val="00870BDB"/>
    <w:rsid w:val="00896F52"/>
    <w:rsid w:val="008E7142"/>
    <w:rsid w:val="0090488F"/>
    <w:rsid w:val="009F1AAA"/>
    <w:rsid w:val="00A27865"/>
    <w:rsid w:val="00A32E05"/>
    <w:rsid w:val="00A6393E"/>
    <w:rsid w:val="00A93A46"/>
    <w:rsid w:val="00AF4B36"/>
    <w:rsid w:val="00B519E9"/>
    <w:rsid w:val="00B532CB"/>
    <w:rsid w:val="00B71C75"/>
    <w:rsid w:val="00B86B30"/>
    <w:rsid w:val="00BA0769"/>
    <w:rsid w:val="00BF1F00"/>
    <w:rsid w:val="00C061F1"/>
    <w:rsid w:val="00C415B3"/>
    <w:rsid w:val="00C5724D"/>
    <w:rsid w:val="00CA060B"/>
    <w:rsid w:val="00CF7B47"/>
    <w:rsid w:val="00D012F9"/>
    <w:rsid w:val="00D4046D"/>
    <w:rsid w:val="00D43725"/>
    <w:rsid w:val="00D4678D"/>
    <w:rsid w:val="00D72B21"/>
    <w:rsid w:val="00D929AF"/>
    <w:rsid w:val="00DC10BC"/>
    <w:rsid w:val="00DC68DA"/>
    <w:rsid w:val="00DD1770"/>
    <w:rsid w:val="00E76FA3"/>
    <w:rsid w:val="00EF33E3"/>
    <w:rsid w:val="00F10F68"/>
    <w:rsid w:val="00F411C9"/>
    <w:rsid w:val="00F628AB"/>
    <w:rsid w:val="00F81F56"/>
    <w:rsid w:val="00FF2925"/>
    <w:rsid w:val="028FE70D"/>
    <w:rsid w:val="163683AB"/>
    <w:rsid w:val="170BDCAC"/>
    <w:rsid w:val="1D0BE2B9"/>
    <w:rsid w:val="2F24671A"/>
    <w:rsid w:val="3CAA5580"/>
    <w:rsid w:val="4694FFC5"/>
    <w:rsid w:val="5FE6CFFA"/>
    <w:rsid w:val="64CD93EB"/>
    <w:rsid w:val="68003998"/>
    <w:rsid w:val="7D67F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9FAB6226-5E91-4106-97D4-7ABAB644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customStyle="1"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 w:type="paragraph" w:styleId="BalloonText">
    <w:name w:val="Balloon Text"/>
    <w:basedOn w:val="Normal"/>
    <w:link w:val="BalloonTextChar"/>
    <w:uiPriority w:val="99"/>
    <w:semiHidden/>
    <w:unhideWhenUsed/>
    <w:rsid w:val="003E6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52"/>
    <w:rPr>
      <w:rFonts w:ascii="Segoe UI" w:hAnsi="Segoe UI" w:cs="Segoe UI"/>
      <w:sz w:val="18"/>
      <w:szCs w:val="18"/>
    </w:rPr>
  </w:style>
  <w:style w:type="paragraph" w:styleId="ListParagraph">
    <w:name w:val="List Paragraph"/>
    <w:basedOn w:val="Normal"/>
    <w:uiPriority w:val="34"/>
    <w:qFormat/>
    <w:rsid w:val="00A6393E"/>
    <w:pPr>
      <w:ind w:left="720"/>
      <w:contextualSpacing/>
    </w:pPr>
  </w:style>
  <w:style w:type="paragraph" w:customStyle="1" w:styleId="paragraph">
    <w:name w:val="paragraph"/>
    <w:basedOn w:val="Normal"/>
    <w:rsid w:val="0027342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73420"/>
  </w:style>
  <w:style w:type="character" w:customStyle="1" w:styleId="eop">
    <w:name w:val="eop"/>
    <w:basedOn w:val="DefaultParagraphFont"/>
    <w:rsid w:val="0027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3564">
      <w:bodyDiv w:val="1"/>
      <w:marLeft w:val="0"/>
      <w:marRight w:val="0"/>
      <w:marTop w:val="0"/>
      <w:marBottom w:val="0"/>
      <w:divBdr>
        <w:top w:val="none" w:sz="0" w:space="0" w:color="auto"/>
        <w:left w:val="none" w:sz="0" w:space="0" w:color="auto"/>
        <w:bottom w:val="none" w:sz="0" w:space="0" w:color="auto"/>
        <w:right w:val="none" w:sz="0" w:space="0" w:color="auto"/>
      </w:divBdr>
    </w:div>
    <w:div w:id="421344255">
      <w:bodyDiv w:val="1"/>
      <w:marLeft w:val="0"/>
      <w:marRight w:val="0"/>
      <w:marTop w:val="0"/>
      <w:marBottom w:val="0"/>
      <w:divBdr>
        <w:top w:val="none" w:sz="0" w:space="0" w:color="auto"/>
        <w:left w:val="none" w:sz="0" w:space="0" w:color="auto"/>
        <w:bottom w:val="none" w:sz="0" w:space="0" w:color="auto"/>
        <w:right w:val="none" w:sz="0" w:space="0" w:color="auto"/>
      </w:divBdr>
      <w:divsChild>
        <w:div w:id="2043508108">
          <w:marLeft w:val="0"/>
          <w:marRight w:val="0"/>
          <w:marTop w:val="0"/>
          <w:marBottom w:val="0"/>
          <w:divBdr>
            <w:top w:val="none" w:sz="0" w:space="0" w:color="auto"/>
            <w:left w:val="none" w:sz="0" w:space="0" w:color="auto"/>
            <w:bottom w:val="none" w:sz="0" w:space="0" w:color="auto"/>
            <w:right w:val="none" w:sz="0" w:space="0" w:color="auto"/>
          </w:divBdr>
        </w:div>
        <w:div w:id="1448742870">
          <w:marLeft w:val="0"/>
          <w:marRight w:val="0"/>
          <w:marTop w:val="0"/>
          <w:marBottom w:val="0"/>
          <w:divBdr>
            <w:top w:val="none" w:sz="0" w:space="0" w:color="auto"/>
            <w:left w:val="none" w:sz="0" w:space="0" w:color="auto"/>
            <w:bottom w:val="none" w:sz="0" w:space="0" w:color="auto"/>
            <w:right w:val="none" w:sz="0" w:space="0" w:color="auto"/>
          </w:divBdr>
        </w:div>
        <w:div w:id="201596898">
          <w:marLeft w:val="0"/>
          <w:marRight w:val="0"/>
          <w:marTop w:val="0"/>
          <w:marBottom w:val="0"/>
          <w:divBdr>
            <w:top w:val="none" w:sz="0" w:space="0" w:color="auto"/>
            <w:left w:val="none" w:sz="0" w:space="0" w:color="auto"/>
            <w:bottom w:val="none" w:sz="0" w:space="0" w:color="auto"/>
            <w:right w:val="none" w:sz="0" w:space="0" w:color="auto"/>
          </w:divBdr>
        </w:div>
        <w:div w:id="2048138365">
          <w:marLeft w:val="0"/>
          <w:marRight w:val="0"/>
          <w:marTop w:val="0"/>
          <w:marBottom w:val="0"/>
          <w:divBdr>
            <w:top w:val="none" w:sz="0" w:space="0" w:color="auto"/>
            <w:left w:val="none" w:sz="0" w:space="0" w:color="auto"/>
            <w:bottom w:val="none" w:sz="0" w:space="0" w:color="auto"/>
            <w:right w:val="none" w:sz="0" w:space="0" w:color="auto"/>
          </w:divBdr>
        </w:div>
        <w:div w:id="532810334">
          <w:marLeft w:val="0"/>
          <w:marRight w:val="0"/>
          <w:marTop w:val="0"/>
          <w:marBottom w:val="0"/>
          <w:divBdr>
            <w:top w:val="none" w:sz="0" w:space="0" w:color="auto"/>
            <w:left w:val="none" w:sz="0" w:space="0" w:color="auto"/>
            <w:bottom w:val="none" w:sz="0" w:space="0" w:color="auto"/>
            <w:right w:val="none" w:sz="0" w:space="0" w:color="auto"/>
          </w:divBdr>
        </w:div>
        <w:div w:id="1765110460">
          <w:marLeft w:val="0"/>
          <w:marRight w:val="0"/>
          <w:marTop w:val="0"/>
          <w:marBottom w:val="0"/>
          <w:divBdr>
            <w:top w:val="none" w:sz="0" w:space="0" w:color="auto"/>
            <w:left w:val="none" w:sz="0" w:space="0" w:color="auto"/>
            <w:bottom w:val="none" w:sz="0" w:space="0" w:color="auto"/>
            <w:right w:val="none" w:sz="0" w:space="0" w:color="auto"/>
          </w:divBdr>
        </w:div>
        <w:div w:id="1925528072">
          <w:marLeft w:val="0"/>
          <w:marRight w:val="0"/>
          <w:marTop w:val="0"/>
          <w:marBottom w:val="0"/>
          <w:divBdr>
            <w:top w:val="none" w:sz="0" w:space="0" w:color="auto"/>
            <w:left w:val="none" w:sz="0" w:space="0" w:color="auto"/>
            <w:bottom w:val="none" w:sz="0" w:space="0" w:color="auto"/>
            <w:right w:val="none" w:sz="0" w:space="0" w:color="auto"/>
          </w:divBdr>
        </w:div>
        <w:div w:id="515076457">
          <w:marLeft w:val="0"/>
          <w:marRight w:val="0"/>
          <w:marTop w:val="0"/>
          <w:marBottom w:val="0"/>
          <w:divBdr>
            <w:top w:val="none" w:sz="0" w:space="0" w:color="auto"/>
            <w:left w:val="none" w:sz="0" w:space="0" w:color="auto"/>
            <w:bottom w:val="none" w:sz="0" w:space="0" w:color="auto"/>
            <w:right w:val="none" w:sz="0" w:space="0" w:color="auto"/>
          </w:divBdr>
        </w:div>
        <w:div w:id="1469665735">
          <w:marLeft w:val="0"/>
          <w:marRight w:val="0"/>
          <w:marTop w:val="0"/>
          <w:marBottom w:val="0"/>
          <w:divBdr>
            <w:top w:val="none" w:sz="0" w:space="0" w:color="auto"/>
            <w:left w:val="none" w:sz="0" w:space="0" w:color="auto"/>
            <w:bottom w:val="none" w:sz="0" w:space="0" w:color="auto"/>
            <w:right w:val="none" w:sz="0" w:space="0" w:color="auto"/>
          </w:divBdr>
        </w:div>
        <w:div w:id="1001201286">
          <w:marLeft w:val="0"/>
          <w:marRight w:val="0"/>
          <w:marTop w:val="0"/>
          <w:marBottom w:val="0"/>
          <w:divBdr>
            <w:top w:val="none" w:sz="0" w:space="0" w:color="auto"/>
            <w:left w:val="none" w:sz="0" w:space="0" w:color="auto"/>
            <w:bottom w:val="none" w:sz="0" w:space="0" w:color="auto"/>
            <w:right w:val="none" w:sz="0" w:space="0" w:color="auto"/>
          </w:divBdr>
        </w:div>
        <w:div w:id="298414680">
          <w:marLeft w:val="0"/>
          <w:marRight w:val="0"/>
          <w:marTop w:val="0"/>
          <w:marBottom w:val="0"/>
          <w:divBdr>
            <w:top w:val="none" w:sz="0" w:space="0" w:color="auto"/>
            <w:left w:val="none" w:sz="0" w:space="0" w:color="auto"/>
            <w:bottom w:val="none" w:sz="0" w:space="0" w:color="auto"/>
            <w:right w:val="none" w:sz="0" w:space="0" w:color="auto"/>
          </w:divBdr>
        </w:div>
        <w:div w:id="880440332">
          <w:marLeft w:val="0"/>
          <w:marRight w:val="0"/>
          <w:marTop w:val="0"/>
          <w:marBottom w:val="0"/>
          <w:divBdr>
            <w:top w:val="none" w:sz="0" w:space="0" w:color="auto"/>
            <w:left w:val="none" w:sz="0" w:space="0" w:color="auto"/>
            <w:bottom w:val="none" w:sz="0" w:space="0" w:color="auto"/>
            <w:right w:val="none" w:sz="0" w:space="0" w:color="auto"/>
          </w:divBdr>
        </w:div>
        <w:div w:id="1037042806">
          <w:marLeft w:val="0"/>
          <w:marRight w:val="0"/>
          <w:marTop w:val="0"/>
          <w:marBottom w:val="0"/>
          <w:divBdr>
            <w:top w:val="none" w:sz="0" w:space="0" w:color="auto"/>
            <w:left w:val="none" w:sz="0" w:space="0" w:color="auto"/>
            <w:bottom w:val="none" w:sz="0" w:space="0" w:color="auto"/>
            <w:right w:val="none" w:sz="0" w:space="0" w:color="auto"/>
          </w:divBdr>
        </w:div>
      </w:divsChild>
    </w:div>
    <w:div w:id="447550386">
      <w:bodyDiv w:val="1"/>
      <w:marLeft w:val="0"/>
      <w:marRight w:val="0"/>
      <w:marTop w:val="0"/>
      <w:marBottom w:val="0"/>
      <w:divBdr>
        <w:top w:val="none" w:sz="0" w:space="0" w:color="auto"/>
        <w:left w:val="none" w:sz="0" w:space="0" w:color="auto"/>
        <w:bottom w:val="none" w:sz="0" w:space="0" w:color="auto"/>
        <w:right w:val="none" w:sz="0" w:space="0" w:color="auto"/>
      </w:divBdr>
    </w:div>
    <w:div w:id="480467466">
      <w:bodyDiv w:val="1"/>
      <w:marLeft w:val="0"/>
      <w:marRight w:val="0"/>
      <w:marTop w:val="0"/>
      <w:marBottom w:val="0"/>
      <w:divBdr>
        <w:top w:val="none" w:sz="0" w:space="0" w:color="auto"/>
        <w:left w:val="none" w:sz="0" w:space="0" w:color="auto"/>
        <w:bottom w:val="none" w:sz="0" w:space="0" w:color="auto"/>
        <w:right w:val="none" w:sz="0" w:space="0" w:color="auto"/>
      </w:divBdr>
    </w:div>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piskelapp.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ekokind/flappy-platy/releases/tag/1.4" TargetMode="External"/><Relationship Id="rId17" Type="http://schemas.openxmlformats.org/officeDocument/2006/relationships/hyperlink" Target="https://github.com/ekokind/flappy-platy/releases/tag/1.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kokind/improved_profPlaty/releases/tag/2.1" TargetMode="External"/><Relationship Id="rId11" Type="http://schemas.openxmlformats.org/officeDocument/2006/relationships/image" Target="media/image5.png"/><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Ella</cp:lastModifiedBy>
  <cp:revision>2</cp:revision>
  <dcterms:created xsi:type="dcterms:W3CDTF">2021-06-18T02:14:00Z</dcterms:created>
  <dcterms:modified xsi:type="dcterms:W3CDTF">2021-06-18T02:14:00Z</dcterms:modified>
</cp:coreProperties>
</file>